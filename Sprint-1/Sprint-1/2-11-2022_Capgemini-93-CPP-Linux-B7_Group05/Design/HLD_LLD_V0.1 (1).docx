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3B03B3" w:rsidP="610C6AEE" w:rsidRDefault="00861254" w14:paraId="1460AA3C" wp14:textId="3176B953">
      <w:pPr>
        <w:pStyle w:val="Title"/>
        <w:tabs>
          <w:tab w:val="left" w:leader="none" w:pos="2268"/>
        </w:tabs>
        <w:ind/>
        <w:jc w:val="both"/>
        <w:rPr>
          <w:sz w:val="32"/>
          <w:szCs w:val="32"/>
          <w:lang w:val="fr-FR"/>
        </w:rPr>
      </w:pPr>
      <w:r w:rsidRPr="610C6AEE" w:rsidR="430F61BB">
        <w:rPr>
          <w:sz w:val="32"/>
          <w:szCs w:val="32"/>
          <w:lang w:val="fr-FR"/>
        </w:rPr>
        <w:t xml:space="preserve">        </w:t>
      </w:r>
      <w:r w:rsidRPr="610C6AEE" w:rsidR="00861254">
        <w:rPr>
          <w:sz w:val="32"/>
          <w:szCs w:val="32"/>
          <w:lang w:val="fr-FR"/>
        </w:rPr>
        <w:t xml:space="preserve"> </w:t>
      </w:r>
      <w:r w:rsidRPr="610C6AEE" w:rsidR="00FB5960">
        <w:rPr>
          <w:sz w:val="32"/>
          <w:szCs w:val="32"/>
          <w:lang w:val="fr-FR"/>
        </w:rPr>
        <w:t>High</w:t>
      </w:r>
      <w:r w:rsidRPr="610C6AEE" w:rsidR="00FB5960">
        <w:rPr>
          <w:sz w:val="32"/>
          <w:szCs w:val="32"/>
          <w:lang w:val="fr-FR"/>
        </w:rPr>
        <w:t xml:space="preserve"> </w:t>
      </w:r>
      <w:bookmarkStart w:name="_Int_Q1nTVw6Q" w:id="1151900964"/>
      <w:r w:rsidRPr="610C6AEE" w:rsidR="63AC0A29">
        <w:rPr>
          <w:sz w:val="32"/>
          <w:szCs w:val="32"/>
          <w:lang w:val="fr-FR"/>
        </w:rPr>
        <w:t>Level</w:t>
      </w:r>
      <w:bookmarkEnd w:id="1151900964"/>
      <w:r w:rsidRPr="610C6AEE" w:rsidR="00FB5960">
        <w:rPr>
          <w:sz w:val="32"/>
          <w:szCs w:val="32"/>
          <w:lang w:val="fr-FR"/>
        </w:rPr>
        <w:t xml:space="preserve"> Design</w:t>
      </w:r>
      <w:r w:rsidRPr="610C6AEE" w:rsidR="00FB5960">
        <w:rPr>
          <w:sz w:val="32"/>
          <w:szCs w:val="32"/>
          <w:lang w:val="fr-FR"/>
        </w:rPr>
        <w:t>&amp; Low</w:t>
      </w:r>
      <w:r w:rsidRPr="610C6AEE" w:rsidR="00FB5960">
        <w:rPr>
          <w:sz w:val="32"/>
          <w:szCs w:val="32"/>
          <w:lang w:val="fr-FR"/>
        </w:rPr>
        <w:t xml:space="preserve"> </w:t>
      </w:r>
      <w:r w:rsidRPr="610C6AEE" w:rsidR="00FB5960">
        <w:rPr>
          <w:sz w:val="32"/>
          <w:szCs w:val="32"/>
          <w:lang w:val="fr-FR"/>
        </w:rPr>
        <w:t>Level</w:t>
      </w:r>
      <w:r w:rsidRPr="610C6AEE" w:rsidR="00FB5960">
        <w:rPr>
          <w:sz w:val="32"/>
          <w:szCs w:val="32"/>
          <w:lang w:val="fr-FR"/>
        </w:rPr>
        <w:t xml:space="preserve"> Design</w:t>
      </w:r>
    </w:p>
    <w:p xmlns:wp14="http://schemas.microsoft.com/office/word/2010/wordml" w:rsidR="003B03B3" w:rsidRDefault="003B03B3" w14:paraId="6A05A809" wp14:textId="77777777">
      <w:pPr>
        <w:rPr>
          <w:lang w:val="fr-FR"/>
        </w:rPr>
      </w:pPr>
    </w:p>
    <w:p xmlns:wp14="http://schemas.microsoft.com/office/word/2010/wordml" w:rsidR="003B03B3" w:rsidP="00861254" w:rsidRDefault="00861254" w14:paraId="1EAF0384" wp14:textId="77777777">
      <w:pPr>
        <w:ind w:right="5952"/>
        <w:rPr>
          <w:rFonts w:ascii="Arial" w:hAnsi="Arial" w:cs="Arial"/>
        </w:rPr>
      </w:pPr>
      <w:r>
        <w:rPr>
          <w:rFonts w:ascii="Arial" w:hAnsi="Arial" w:cs="Arial"/>
        </w:rPr>
        <w:t xml:space="preserve">                                                                                                                                          </w:t>
      </w:r>
      <w:r w:rsidR="00FB5960">
        <w:rPr>
          <w:rFonts w:ascii="Arial" w:hAnsi="Arial" w:cs="Arial"/>
        </w:rPr>
        <w:t xml:space="preserve">The purpose of this document is to provide with a template for documenting both HLD &amp; LLD. </w:t>
      </w:r>
    </w:p>
    <w:p xmlns:wp14="http://schemas.microsoft.com/office/word/2010/wordml" w:rsidR="003B03B3" w:rsidRDefault="003B03B3" w14:paraId="5A39BBE3" wp14:textId="77777777">
      <w:pPr>
        <w:jc w:val="right"/>
        <w:rPr>
          <w:rFonts w:ascii="Arial" w:hAnsi="Arial" w:cs="Arial"/>
        </w:rPr>
        <w:sectPr w:rsidR="003B03B3">
          <w:headerReference w:type="even" r:id="rId11"/>
          <w:headerReference w:type="default" r:id="rId12"/>
          <w:footerReference w:type="even" r:id="rId13"/>
          <w:footerReference w:type="default" r:id="rId14"/>
          <w:headerReference w:type="first" r:id="rId15"/>
          <w:footerReference w:type="first" r:id="rId16"/>
          <w:pgSz w:w="12240" w:h="15840" w:orient="portrait"/>
          <w:pgMar w:top="1339" w:right="2070" w:bottom="1267" w:left="1620" w:header="720" w:footer="634" w:gutter="0"/>
          <w:cols w:space="720"/>
        </w:sectPr>
      </w:pPr>
    </w:p>
    <w:p xmlns:wp14="http://schemas.microsoft.com/office/word/2010/wordml" w:rsidR="003B03B3" w:rsidRDefault="003B03B3" w14:paraId="41C8F396" wp14:textId="77777777">
      <w:pPr>
        <w:tabs>
          <w:tab w:val="left" w:pos="2268"/>
        </w:tabs>
        <w:ind w:left="2268" w:hanging="2268"/>
        <w:jc w:val="both"/>
        <w:rPr>
          <w:rFonts w:ascii="Arial" w:hAnsi="Arial" w:cs="Arial"/>
          <w:b/>
        </w:rPr>
      </w:pPr>
    </w:p>
    <w:p xmlns:wp14="http://schemas.microsoft.com/office/word/2010/wordml" w:rsidR="003B03B3" w:rsidRDefault="00FB5960" w14:paraId="7AF5059B" wp14:textId="77777777">
      <w:pPr>
        <w:rPr>
          <w:b/>
          <w:bCs/>
          <w:sz w:val="24"/>
          <w:lang w:val="fr-FR"/>
        </w:rPr>
      </w:pPr>
      <w:bookmarkStart w:name="_Toc392648323" w:id="0"/>
      <w:bookmarkStart w:name="_Toc393179863" w:id="1"/>
      <w:bookmarkStart w:name="_Toc392578938" w:id="2"/>
      <w:bookmarkStart w:name="_Toc392652349" w:id="3"/>
      <w:r>
        <w:rPr>
          <w:b/>
          <w:bCs/>
          <w:sz w:val="24"/>
          <w:lang w:val="fr-FR"/>
        </w:rPr>
        <w:t>Document Control :</w:t>
      </w:r>
    </w:p>
    <w:p xmlns:wp14="http://schemas.microsoft.com/office/word/2010/wordml" w:rsidR="003B03B3" w:rsidRDefault="003B03B3" w14:paraId="72A3D3EC" wp14:textId="77777777">
      <w:pPr>
        <w:ind w:firstLine="720"/>
        <w:rPr>
          <w:b/>
          <w:bCs/>
          <w:sz w:val="24"/>
          <w:lang w:val="fr-FR"/>
        </w:rPr>
      </w:pPr>
    </w:p>
    <w:p xmlns:wp14="http://schemas.microsoft.com/office/word/2010/wordml" w:rsidR="003B03B3" w:rsidRDefault="003B03B3" w14:paraId="0D0B940D" wp14:textId="77777777">
      <w:pPr>
        <w:ind w:firstLine="720"/>
        <w:rPr>
          <w:b/>
          <w:bCs/>
          <w:sz w:val="24"/>
          <w:lang w:val="fr-FR"/>
        </w:rPr>
      </w:pPr>
    </w:p>
    <w:tbl>
      <w:tblPr>
        <w:tblW w:w="9860" w:type="dxa"/>
        <w:tblInd w:w="98" w:type="dxa"/>
        <w:tblLook w:val="04A0"/>
      </w:tblPr>
      <w:tblGrid>
        <w:gridCol w:w="2278"/>
        <w:gridCol w:w="1701"/>
        <w:gridCol w:w="2410"/>
        <w:gridCol w:w="577"/>
        <w:gridCol w:w="236"/>
        <w:gridCol w:w="859"/>
        <w:gridCol w:w="659"/>
        <w:gridCol w:w="570"/>
        <w:gridCol w:w="570"/>
      </w:tblGrid>
      <w:tr xmlns:wp14="http://schemas.microsoft.com/office/word/2010/wordml" w:rsidR="003B03B3" w:rsidTr="16603482" w14:paraId="31F6A529" wp14:textId="77777777">
        <w:trPr>
          <w:trHeight w:val="420"/>
        </w:trPr>
        <w:tc>
          <w:tcPr>
            <w:tcW w:w="9860"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tcPr>
          <w:p w:rsidR="003B03B3" w:rsidRDefault="00FB5960" w14:paraId="0575CDDF" wp14:textId="77777777">
            <w:pPr>
              <w:jc w:val="center"/>
              <w:rPr>
                <w:rFonts w:cs="Arial"/>
                <w:b/>
                <w:bCs/>
                <w:color w:val="000000"/>
                <w:sz w:val="32"/>
                <w:szCs w:val="32"/>
                <w:lang w:val="en-IN" w:eastAsia="en-IN"/>
              </w:rPr>
            </w:pPr>
            <w:r>
              <w:rPr>
                <w:rFonts w:cs="Arial"/>
                <w:b/>
                <w:bCs/>
                <w:color w:val="000000"/>
                <w:sz w:val="32"/>
                <w:szCs w:val="32"/>
                <w:lang w:val="en-IN" w:eastAsia="en-IN"/>
              </w:rPr>
              <w:t>Project Revision History</w:t>
            </w:r>
          </w:p>
        </w:tc>
      </w:tr>
      <w:tr xmlns:wp14="http://schemas.microsoft.com/office/word/2010/wordml" w:rsidR="003B03B3" w:rsidTr="16603482" w14:paraId="0E27B00A" wp14:textId="77777777">
        <w:trPr>
          <w:trHeight w:val="420"/>
        </w:trPr>
        <w:tc>
          <w:tcPr>
            <w:tcW w:w="2278" w:type="dxa"/>
            <w:tcBorders>
              <w:top w:val="nil"/>
              <w:left w:val="nil"/>
              <w:bottom w:val="nil"/>
              <w:right w:val="nil"/>
            </w:tcBorders>
            <w:shd w:val="clear" w:color="auto" w:fill="auto"/>
            <w:tcMar/>
          </w:tcPr>
          <w:p w:rsidR="003B03B3" w:rsidRDefault="003B03B3" w14:paraId="60061E4C" wp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tcMar/>
            <w:vAlign w:val="bottom"/>
          </w:tcPr>
          <w:p w:rsidR="003B03B3" w:rsidRDefault="003B03B3" w14:paraId="44EAFD9C" wp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tcMar/>
            <w:vAlign w:val="bottom"/>
          </w:tcPr>
          <w:p w:rsidR="003B03B3" w:rsidRDefault="003B03B3" w14:paraId="4B94D5A5" wp14:textId="77777777">
            <w:pPr>
              <w:rPr>
                <w:rFonts w:cs="Arial"/>
                <w:sz w:val="32"/>
                <w:szCs w:val="32"/>
                <w:lang w:val="en-IN" w:eastAsia="en-IN"/>
              </w:rPr>
            </w:pPr>
          </w:p>
        </w:tc>
        <w:tc>
          <w:tcPr>
            <w:tcW w:w="236" w:type="dxa"/>
            <w:tcBorders>
              <w:top w:val="nil"/>
              <w:left w:val="nil"/>
              <w:bottom w:val="nil"/>
              <w:right w:val="nil"/>
            </w:tcBorders>
            <w:shd w:val="clear" w:color="auto" w:fill="auto"/>
            <w:noWrap/>
            <w:tcMar/>
            <w:vAlign w:val="bottom"/>
          </w:tcPr>
          <w:p w:rsidR="003B03B3" w:rsidRDefault="003B03B3" w14:paraId="3DEEC669" wp14:textId="77777777">
            <w:pPr>
              <w:rPr>
                <w:rFonts w:cs="Arial"/>
                <w:sz w:val="32"/>
                <w:szCs w:val="32"/>
                <w:lang w:val="en-IN" w:eastAsia="en-IN"/>
              </w:rPr>
            </w:pPr>
          </w:p>
        </w:tc>
        <w:tc>
          <w:tcPr>
            <w:tcW w:w="859" w:type="dxa"/>
            <w:tcBorders>
              <w:top w:val="nil"/>
              <w:left w:val="nil"/>
              <w:bottom w:val="nil"/>
              <w:right w:val="nil"/>
            </w:tcBorders>
            <w:shd w:val="clear" w:color="auto" w:fill="auto"/>
            <w:noWrap/>
            <w:tcMar/>
            <w:vAlign w:val="bottom"/>
          </w:tcPr>
          <w:p w:rsidR="003B03B3" w:rsidRDefault="003B03B3" w14:paraId="3656B9AB" wp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tcMar/>
            <w:vAlign w:val="bottom"/>
          </w:tcPr>
          <w:p w:rsidR="003B03B3" w:rsidRDefault="003B03B3" w14:paraId="45FB0818" wp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tcPr>
          <w:p w:rsidR="003B03B3" w:rsidRDefault="003B03B3" w14:paraId="049F31CB" wp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tcPr>
          <w:p w:rsidR="003B03B3" w:rsidRDefault="003B03B3" w14:paraId="53128261" wp14:textId="77777777">
            <w:pPr>
              <w:rPr>
                <w:rFonts w:ascii="Calibri" w:hAnsi="Calibri"/>
                <w:color w:val="000000"/>
                <w:sz w:val="22"/>
                <w:szCs w:val="22"/>
                <w:lang w:val="en-IN" w:eastAsia="en-IN"/>
              </w:rPr>
            </w:pPr>
          </w:p>
        </w:tc>
      </w:tr>
      <w:tr xmlns:wp14="http://schemas.microsoft.com/office/word/2010/wordml" w:rsidR="003B03B3" w:rsidTr="16603482" w14:paraId="1E22DF54" wp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tcPr>
          <w:p w:rsidR="003B03B3" w:rsidRDefault="00FB5960" w14:paraId="491072FA" wp14:textId="77777777">
            <w:pPr>
              <w:jc w:val="center"/>
              <w:rPr>
                <w:rFonts w:cs="Arial"/>
                <w:b/>
                <w:bCs/>
                <w:lang w:val="en-IN" w:eastAsia="en-IN"/>
              </w:rPr>
            </w:pPr>
            <w:r>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tcPr>
          <w:p w:rsidR="003B03B3" w:rsidRDefault="00FB5960" w14:paraId="6B814A1E" wp14:textId="77777777">
            <w:pPr>
              <w:jc w:val="center"/>
              <w:rPr>
                <w:rFonts w:cs="Arial"/>
                <w:b/>
                <w:bCs/>
                <w:lang w:val="en-IN" w:eastAsia="en-IN"/>
              </w:rPr>
            </w:pPr>
            <w:r>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themeFill="accent4" w:themeFillTint="33"/>
            <w:tcMar/>
            <w:vAlign w:val="center"/>
          </w:tcPr>
          <w:p w:rsidR="003B03B3" w:rsidRDefault="00FB5960" w14:paraId="1C7DF0E4" wp14:textId="77777777">
            <w:pPr>
              <w:jc w:val="center"/>
              <w:rPr>
                <w:rFonts w:cs="Arial"/>
                <w:b/>
                <w:bCs/>
                <w:lang w:val="en-IN" w:eastAsia="en-IN"/>
              </w:rPr>
            </w:pPr>
            <w:r>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tcPr>
          <w:p w:rsidR="003B03B3" w:rsidRDefault="00FB5960" w14:paraId="6C5F99E2" wp14:textId="77777777">
            <w:pPr>
              <w:jc w:val="center"/>
              <w:rPr>
                <w:rFonts w:cs="Arial"/>
                <w:b/>
                <w:bCs/>
                <w:lang w:val="en-IN" w:eastAsia="en-IN"/>
              </w:rPr>
            </w:pPr>
            <w:r>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tcPr>
          <w:p w:rsidR="003B03B3" w:rsidRDefault="00FB5960" w14:paraId="72F4645D" wp14:textId="77777777">
            <w:pPr>
              <w:jc w:val="center"/>
              <w:rPr>
                <w:rFonts w:cs="Arial"/>
                <w:b/>
                <w:bCs/>
                <w:lang w:val="en-IN" w:eastAsia="en-IN"/>
              </w:rPr>
            </w:pPr>
            <w:r>
              <w:rPr>
                <w:rFonts w:cs="Arial"/>
                <w:b/>
                <w:bCs/>
                <w:lang w:val="en-IN" w:eastAsia="en-IN"/>
              </w:rPr>
              <w:t>Approver Signature</w:t>
            </w:r>
          </w:p>
        </w:tc>
      </w:tr>
      <w:tr xmlns:wp14="http://schemas.microsoft.com/office/word/2010/wordml" w:rsidR="003B03B3" w:rsidTr="16603482" w14:paraId="5801FEA2" wp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tcPr>
          <w:p w:rsidR="003B03B3" w:rsidRDefault="00FB5960" w14:paraId="7F9546E3" wp14:textId="458E2DAE">
            <w:pPr>
              <w:rPr>
                <w:rFonts w:cs="Arial"/>
                <w:lang w:val="en-IN" w:eastAsia="en-IN"/>
              </w:rPr>
            </w:pPr>
            <w:r w:rsidRPr="16603482" w:rsidR="00FB5960">
              <w:rPr>
                <w:rFonts w:cs="Arial"/>
                <w:lang w:val="en-IN" w:eastAsia="en-IN"/>
              </w:rPr>
              <w:t> 0</w:t>
            </w:r>
            <w:r w:rsidRPr="16603482" w:rsidR="66301C18">
              <w:rPr>
                <w:rFonts w:cs="Arial"/>
                <w:lang w:val="en-IN" w:eastAsia="en-IN"/>
              </w:rPr>
              <w:t>3</w:t>
            </w:r>
            <w:r w:rsidRPr="16603482" w:rsidR="00FB5960">
              <w:rPr>
                <w:rFonts w:cs="Arial"/>
                <w:lang w:val="en-IN" w:eastAsia="en-IN"/>
              </w:rPr>
              <w:t>-11-2022</w:t>
            </w:r>
          </w:p>
        </w:tc>
        <w:tc>
          <w:tcPr>
            <w:tcW w:w="1701" w:type="dxa"/>
            <w:tcBorders>
              <w:top w:val="nil"/>
              <w:left w:val="nil"/>
              <w:bottom w:val="single" w:color="auto" w:sz="8" w:space="0"/>
              <w:right w:val="single" w:color="auto" w:sz="8" w:space="0"/>
            </w:tcBorders>
            <w:shd w:val="clear" w:color="auto" w:fill="auto"/>
            <w:tcMar/>
          </w:tcPr>
          <w:p w:rsidR="003B03B3" w:rsidRDefault="00FB5960" w14:paraId="240994EC" wp14:textId="77777777">
            <w:pPr>
              <w:rPr>
                <w:rFonts w:cs="Arial"/>
                <w:lang w:val="en-IN" w:eastAsia="en-IN"/>
              </w:rPr>
            </w:pPr>
            <w:r>
              <w:rPr>
                <w:rFonts w:cs="Arial"/>
                <w:lang w:val="en-IN" w:eastAsia="en-IN"/>
              </w:rPr>
              <w:t> 1.0</w:t>
            </w:r>
          </w:p>
        </w:tc>
        <w:tc>
          <w:tcPr>
            <w:tcW w:w="2410" w:type="dxa"/>
            <w:tcBorders>
              <w:top w:val="single" w:color="auto" w:sz="8" w:space="0"/>
              <w:left w:val="nil"/>
              <w:bottom w:val="single" w:color="auto" w:sz="8" w:space="0"/>
              <w:right w:val="single" w:color="auto" w:sz="8" w:space="0"/>
            </w:tcBorders>
            <w:shd w:val="clear" w:color="auto" w:fill="auto"/>
            <w:tcMar/>
          </w:tcPr>
          <w:p w:rsidR="003B03B3" w:rsidRDefault="00FB5960" w14:paraId="6F42BCE0" wp14:textId="77777777">
            <w:pPr>
              <w:rPr>
                <w:rFonts w:cs="Arial"/>
                <w:lang w:val="en-IN" w:eastAsia="en-IN"/>
              </w:rPr>
            </w:pPr>
            <w:r>
              <w:rPr>
                <w:rFonts w:cs="Arial"/>
                <w:lang w:val="en-IN" w:eastAsia="en-IN"/>
              </w:rPr>
              <w:t>          Group-5</w:t>
            </w:r>
          </w:p>
        </w:tc>
        <w:tc>
          <w:tcPr>
            <w:tcW w:w="2331" w:type="dxa"/>
            <w:gridSpan w:val="4"/>
            <w:tcBorders>
              <w:top w:val="single" w:color="auto" w:sz="8" w:space="0"/>
              <w:left w:val="nil"/>
              <w:bottom w:val="single" w:color="auto" w:sz="8" w:space="0"/>
              <w:right w:val="single" w:color="auto" w:sz="8" w:space="0"/>
            </w:tcBorders>
            <w:shd w:val="clear" w:color="auto" w:fill="auto"/>
            <w:tcMar/>
          </w:tcPr>
          <w:p w:rsidR="003B03B3" w:rsidRDefault="00FB5960" w14:paraId="6E7BEAA2" wp14:textId="77777777">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tcPr>
          <w:p w:rsidR="003B03B3" w:rsidRDefault="00FB5960" w14:paraId="63E4A9CD" wp14:textId="77777777">
            <w:pPr>
              <w:rPr>
                <w:rFonts w:cs="Arial"/>
                <w:lang w:val="en-IN" w:eastAsia="en-IN"/>
              </w:rPr>
            </w:pPr>
            <w:r>
              <w:rPr>
                <w:rFonts w:cs="Arial"/>
                <w:lang w:val="en-IN" w:eastAsia="en-IN"/>
              </w:rPr>
              <w:t> </w:t>
            </w:r>
          </w:p>
        </w:tc>
      </w:tr>
      <w:tr xmlns:wp14="http://schemas.microsoft.com/office/word/2010/wordml" w:rsidR="003B03B3" w:rsidTr="16603482" w14:paraId="22F1C431" wp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tcPr>
          <w:p w:rsidR="003B03B3" w:rsidRDefault="00FB5960" w14:paraId="4F6584BE" wp14:textId="77777777">
            <w:pPr>
              <w:rPr>
                <w:rFonts w:cs="Arial"/>
                <w:lang w:val="en-IN" w:eastAsia="en-IN"/>
              </w:rPr>
            </w:pPr>
            <w:r>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tcPr>
          <w:p w:rsidR="003B03B3" w:rsidRDefault="00FB5960" w14:paraId="09AF38FC" wp14:textId="77777777">
            <w:pPr>
              <w:rPr>
                <w:rFonts w:cs="Arial"/>
                <w:lang w:val="en-IN" w:eastAsia="en-IN"/>
              </w:rPr>
            </w:pPr>
            <w:r>
              <w:rPr>
                <w:rFonts w:cs="Arial"/>
                <w:lang w:val="en-IN" w:eastAsia="en-IN"/>
              </w:rPr>
              <w:t> </w:t>
            </w:r>
          </w:p>
        </w:tc>
        <w:tc>
          <w:tcPr>
            <w:tcW w:w="2410" w:type="dxa"/>
            <w:tcBorders>
              <w:top w:val="single" w:color="auto" w:sz="8" w:space="0"/>
              <w:left w:val="nil"/>
              <w:bottom w:val="single" w:color="auto" w:sz="8" w:space="0"/>
              <w:right w:val="single" w:color="000000" w:themeColor="text1" w:sz="8" w:space="0"/>
            </w:tcBorders>
            <w:shd w:val="clear" w:color="auto" w:fill="auto"/>
            <w:tcMar/>
          </w:tcPr>
          <w:p w:rsidR="003B03B3" w:rsidRDefault="00FB5960" w14:paraId="15AA318D" wp14:textId="77777777">
            <w:pPr>
              <w:jc w:val="center"/>
              <w:rPr>
                <w:rFonts w:cs="Arial"/>
                <w:lang w:val="en-IN" w:eastAsia="en-IN"/>
              </w:rPr>
            </w:pPr>
            <w:r>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tcPr>
          <w:p w:rsidR="003B03B3" w:rsidRDefault="00FB5960" w14:paraId="01512BE8" wp14:textId="77777777">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tcPr>
          <w:p w:rsidR="003B03B3" w:rsidRDefault="00FB5960" w14:paraId="0DA70637" wp14:textId="77777777">
            <w:pPr>
              <w:rPr>
                <w:rFonts w:cs="Arial"/>
                <w:lang w:val="en-IN" w:eastAsia="en-IN"/>
              </w:rPr>
            </w:pPr>
            <w:r>
              <w:rPr>
                <w:rFonts w:cs="Arial"/>
                <w:lang w:val="en-IN" w:eastAsia="en-IN"/>
              </w:rPr>
              <w:t> </w:t>
            </w:r>
          </w:p>
        </w:tc>
      </w:tr>
      <w:tr xmlns:wp14="http://schemas.microsoft.com/office/word/2010/wordml" w:rsidR="003B03B3" w:rsidTr="16603482" w14:paraId="10E05704" wp14:textId="77777777">
        <w:trPr>
          <w:trHeight w:val="420"/>
        </w:trPr>
        <w:tc>
          <w:tcPr>
            <w:tcW w:w="2278" w:type="dxa"/>
            <w:tcBorders>
              <w:top w:val="nil"/>
              <w:left w:val="single" w:color="auto" w:sz="8" w:space="0"/>
              <w:bottom w:val="single" w:color="auto" w:sz="8" w:space="0"/>
              <w:right w:val="single" w:color="auto" w:sz="8" w:space="0"/>
            </w:tcBorders>
            <w:shd w:val="clear" w:color="auto" w:fill="auto"/>
            <w:tcMar/>
          </w:tcPr>
          <w:p w:rsidR="003B03B3" w:rsidRDefault="00FB5960" w14:paraId="46624170" wp14:textId="77777777">
            <w:pPr>
              <w:rPr>
                <w:rFonts w:cs="Arial"/>
                <w:lang w:val="en-IN" w:eastAsia="en-IN"/>
              </w:rPr>
            </w:pPr>
            <w:r>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tcPr>
          <w:p w:rsidR="003B03B3" w:rsidRDefault="00FB5960" w14:paraId="4B8484D5" wp14:textId="77777777">
            <w:pPr>
              <w:rPr>
                <w:rFonts w:cs="Arial"/>
                <w:lang w:val="en-IN" w:eastAsia="en-IN"/>
              </w:rPr>
            </w:pPr>
            <w:r>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tcMar/>
          </w:tcPr>
          <w:p w:rsidR="003B03B3" w:rsidRDefault="00FB5960" w14:paraId="4F8F56C0" wp14:textId="77777777">
            <w:pPr>
              <w:rPr>
                <w:rFonts w:cs="Arial"/>
                <w:lang w:val="en-IN" w:eastAsia="en-IN"/>
              </w:rPr>
            </w:pPr>
            <w:r>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tcPr>
          <w:p w:rsidR="003B03B3" w:rsidRDefault="00FB5960" w14:paraId="649CC1FA" wp14:textId="77777777">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tcPr>
          <w:p w:rsidR="003B03B3" w:rsidRDefault="00FB5960" w14:paraId="10EF996B" wp14:textId="77777777">
            <w:pPr>
              <w:rPr>
                <w:rFonts w:cs="Arial"/>
                <w:lang w:val="en-IN" w:eastAsia="en-IN"/>
              </w:rPr>
            </w:pPr>
            <w:r>
              <w:rPr>
                <w:rFonts w:cs="Arial"/>
                <w:lang w:val="en-IN" w:eastAsia="en-IN"/>
              </w:rPr>
              <w:t> </w:t>
            </w:r>
          </w:p>
        </w:tc>
      </w:tr>
    </w:tbl>
    <w:p xmlns:wp14="http://schemas.microsoft.com/office/word/2010/wordml" w:rsidR="003B03B3" w:rsidRDefault="00FB5960" w14:paraId="337C865F" wp14:textId="77777777">
      <w:pPr>
        <w:rPr>
          <w:b/>
          <w:bCs/>
          <w:sz w:val="28"/>
          <w:szCs w:val="28"/>
        </w:rPr>
      </w:pPr>
      <w:bookmarkStart w:name="_Toc526592181" w:id="4"/>
      <w:bookmarkEnd w:id="0"/>
      <w:bookmarkEnd w:id="1"/>
      <w:bookmarkEnd w:id="2"/>
      <w:bookmarkEnd w:id="3"/>
      <w:r>
        <w:rPr>
          <w:b/>
          <w:bCs/>
          <w:sz w:val="28"/>
          <w:szCs w:val="28"/>
        </w:rPr>
        <w:br w:type="page"/>
      </w:r>
      <w:bookmarkEnd w:id="4"/>
      <w:r w:rsidRPr="003B03B3" w:rsidR="003B03B3">
        <w:fldChar w:fldCharType="begin"/>
      </w:r>
      <w:r>
        <w:instrText xml:space="preserve"> TOC \o "1-5" \h \z \u </w:instrText>
      </w:r>
      <w:r w:rsidRPr="003B03B3" w:rsidR="003B03B3">
        <w:fldChar w:fldCharType="separate"/>
      </w:r>
    </w:p>
    <w:p xmlns:wp14="http://schemas.microsoft.com/office/word/2010/wordml" w:rsidR="003B03B3" w:rsidP="00FB5960" w:rsidRDefault="003B03B3" w14:paraId="1C68105B" wp14:textId="77777777">
      <w:pPr>
        <w:pStyle w:val="TOC1"/>
        <w:tabs>
          <w:tab w:val="right" w:leader="dot" w:pos="8630"/>
        </w:tabs>
        <w:rPr>
          <w:rFonts w:cs="Times New Roman"/>
          <w:b w:val="0"/>
          <w:bCs w:val="0"/>
          <w:caps w:val="0"/>
          <w:sz w:val="22"/>
          <w:szCs w:val="22"/>
        </w:rPr>
      </w:pPr>
      <w:hyperlink w:history="1" w:anchor="_Toc368912248">
        <w:r w:rsidR="00FB5960">
          <w:rPr>
            <w:rStyle w:val="Hyperlink"/>
          </w:rPr>
          <w:t>1. Introduction</w:t>
        </w:r>
        <w:r w:rsidR="00FB5960">
          <w:tab/>
        </w:r>
        <w:r w:rsidR="00FB5960">
          <w:t>…………………….</w:t>
        </w:r>
        <w:r>
          <w:fldChar w:fldCharType="begin"/>
        </w:r>
        <w:r w:rsidR="00FB5960">
          <w:instrText xml:space="preserve"> PAGEREF _Toc368912248 \h </w:instrText>
        </w:r>
        <w:r>
          <w:fldChar w:fldCharType="separate"/>
        </w:r>
        <w:r w:rsidR="00FB5960">
          <w:t>3</w:t>
        </w:r>
        <w:r>
          <w:fldChar w:fldCharType="end"/>
        </w:r>
      </w:hyperlink>
    </w:p>
    <w:p xmlns:wp14="http://schemas.microsoft.com/office/word/2010/wordml" w:rsidR="003B03B3" w:rsidP="00FB5960" w:rsidRDefault="003B03B3" w14:paraId="30EF32F6" wp14:textId="77777777">
      <w:pPr>
        <w:pStyle w:val="TOC2"/>
        <w:rPr>
          <w:rFonts w:cs="Times New Roman"/>
          <w:sz w:val="22"/>
          <w:szCs w:val="22"/>
        </w:rPr>
      </w:pPr>
      <w:hyperlink w:history="1" w:anchor="_Toc368912249">
        <w:r w:rsidR="00FB5960">
          <w:rPr>
            <w:rStyle w:val="Hyperlink"/>
          </w:rPr>
          <w:t>1.1. Intended Audience</w:t>
        </w:r>
        <w:r w:rsidR="00FB5960">
          <w:tab/>
        </w:r>
        <w:r>
          <w:fldChar w:fldCharType="begin"/>
        </w:r>
        <w:r w:rsidR="00FB5960">
          <w:instrText xml:space="preserve"> PAGEREF _Toc368912249 \h </w:instrText>
        </w:r>
        <w:r>
          <w:fldChar w:fldCharType="separate"/>
        </w:r>
        <w:r w:rsidR="00FB5960">
          <w:t>3</w:t>
        </w:r>
        <w:r>
          <w:fldChar w:fldCharType="end"/>
        </w:r>
      </w:hyperlink>
    </w:p>
    <w:p xmlns:wp14="http://schemas.microsoft.com/office/word/2010/wordml" w:rsidR="003B03B3" w:rsidRDefault="003B03B3" w14:paraId="7C994EAF" wp14:textId="77777777">
      <w:pPr>
        <w:pStyle w:val="TOC2"/>
        <w:rPr>
          <w:rFonts w:cs="Times New Roman"/>
          <w:sz w:val="22"/>
          <w:szCs w:val="22"/>
        </w:rPr>
      </w:pPr>
      <w:hyperlink w:history="1" w:anchor="_Toc368912250">
        <w:r w:rsidR="00FB5960">
          <w:rPr>
            <w:rStyle w:val="Hyperlink"/>
          </w:rPr>
          <w:t>1.2. Acronyms/Abbreviations</w:t>
        </w:r>
        <w:r w:rsidR="00FB5960">
          <w:tab/>
        </w:r>
        <w:r>
          <w:fldChar w:fldCharType="begin"/>
        </w:r>
        <w:r w:rsidR="00FB5960">
          <w:instrText xml:space="preserve"> PAGEREF _Toc368912250 \h </w:instrText>
        </w:r>
        <w:r>
          <w:fldChar w:fldCharType="separate"/>
        </w:r>
        <w:r w:rsidR="00FB5960">
          <w:t>3</w:t>
        </w:r>
        <w:r>
          <w:fldChar w:fldCharType="end"/>
        </w:r>
      </w:hyperlink>
    </w:p>
    <w:p xmlns:wp14="http://schemas.microsoft.com/office/word/2010/wordml" w:rsidR="003B03B3" w:rsidRDefault="003B03B3" w14:paraId="2724814F" wp14:textId="77777777">
      <w:pPr>
        <w:pStyle w:val="TOC2"/>
        <w:rPr>
          <w:rFonts w:cs="Times New Roman"/>
          <w:sz w:val="22"/>
          <w:szCs w:val="22"/>
        </w:rPr>
      </w:pPr>
      <w:hyperlink w:history="1" w:anchor="_Toc368912251">
        <w:r w:rsidR="00FB5960">
          <w:rPr>
            <w:rStyle w:val="Hyperlink"/>
          </w:rPr>
          <w:t>1.3. Project Purpose</w:t>
        </w:r>
        <w:r w:rsidR="00FB5960">
          <w:tab/>
        </w:r>
        <w:r>
          <w:fldChar w:fldCharType="begin"/>
        </w:r>
        <w:r w:rsidR="00FB5960">
          <w:instrText xml:space="preserve"> PAGEREF _Toc368912251 \h </w:instrText>
        </w:r>
        <w:r>
          <w:fldChar w:fldCharType="separate"/>
        </w:r>
        <w:r w:rsidR="00FB5960">
          <w:t>3</w:t>
        </w:r>
        <w:r>
          <w:fldChar w:fldCharType="end"/>
        </w:r>
      </w:hyperlink>
    </w:p>
    <w:p xmlns:wp14="http://schemas.microsoft.com/office/word/2010/wordml" w:rsidR="003B03B3" w:rsidP="00FB5960" w:rsidRDefault="003B03B3" w14:paraId="7C887B8D" wp14:textId="77777777">
      <w:pPr>
        <w:pStyle w:val="TOC2"/>
        <w:rPr>
          <w:rFonts w:cs="Times New Roman"/>
          <w:sz w:val="22"/>
          <w:szCs w:val="22"/>
        </w:rPr>
      </w:pPr>
      <w:hyperlink w:history="1" w:anchor="_Toc368912252">
        <w:r w:rsidR="00FB5960">
          <w:rPr>
            <w:rStyle w:val="Hyperlink"/>
          </w:rPr>
          <w:t>1.4. Key Project Objectives</w:t>
        </w:r>
        <w:r w:rsidR="00FB5960">
          <w:tab/>
        </w:r>
        <w:r>
          <w:fldChar w:fldCharType="begin"/>
        </w:r>
        <w:r w:rsidR="00FB5960">
          <w:instrText xml:space="preserve"> PAGEREF _Toc368912252 \h </w:instrText>
        </w:r>
        <w:r>
          <w:fldChar w:fldCharType="separate"/>
        </w:r>
        <w:r w:rsidR="00FB5960">
          <w:t>3</w:t>
        </w:r>
        <w:r>
          <w:fldChar w:fldCharType="end"/>
        </w:r>
      </w:hyperlink>
    </w:p>
    <w:p xmlns:wp14="http://schemas.microsoft.com/office/word/2010/wordml" w:rsidR="003B03B3" w:rsidRDefault="003B03B3" w14:paraId="340E634C" wp14:textId="77777777">
      <w:pPr>
        <w:pStyle w:val="TOC2"/>
        <w:rPr>
          <w:rFonts w:cs="Times New Roman"/>
          <w:sz w:val="22"/>
          <w:szCs w:val="22"/>
        </w:rPr>
      </w:pPr>
      <w:hyperlink w:history="1" w:anchor="_Toc368912253">
        <w:r w:rsidR="00FB5960">
          <w:rPr>
            <w:rStyle w:val="Hyperlink"/>
          </w:rPr>
          <w:t>1.5. Project Scope and Limitation</w:t>
        </w:r>
        <w:r w:rsidR="00FB5960">
          <w:tab/>
        </w:r>
        <w:r>
          <w:fldChar w:fldCharType="begin"/>
        </w:r>
        <w:r w:rsidR="00FB5960">
          <w:instrText xml:space="preserve"> PAGEREF _Toc368912253 \h </w:instrText>
        </w:r>
        <w:r>
          <w:fldChar w:fldCharType="separate"/>
        </w:r>
        <w:r w:rsidR="00FB5960">
          <w:t>3</w:t>
        </w:r>
        <w:r>
          <w:fldChar w:fldCharType="end"/>
        </w:r>
      </w:hyperlink>
    </w:p>
    <w:p xmlns:wp14="http://schemas.microsoft.com/office/word/2010/wordml" w:rsidR="003B03B3" w:rsidRDefault="003B03B3" w14:paraId="16F4C613" wp14:textId="77777777">
      <w:pPr>
        <w:pStyle w:val="TOC3"/>
        <w:tabs>
          <w:tab w:val="right" w:leader="dot" w:pos="8630"/>
        </w:tabs>
        <w:rPr>
          <w:rFonts w:cs="Times New Roman"/>
          <w:i w:val="0"/>
          <w:iCs w:val="0"/>
          <w:sz w:val="22"/>
          <w:szCs w:val="22"/>
        </w:rPr>
      </w:pPr>
      <w:hyperlink w:history="1" w:anchor="_Toc368912254">
        <w:r w:rsidR="00FB5960">
          <w:rPr>
            <w:rStyle w:val="Hyperlink"/>
          </w:rPr>
          <w:t>1.5.1. In Scope</w:t>
        </w:r>
        <w:r w:rsidR="00FB5960">
          <w:tab/>
        </w:r>
        <w:r>
          <w:fldChar w:fldCharType="begin"/>
        </w:r>
        <w:r w:rsidR="00FB5960">
          <w:instrText xml:space="preserve"> PAGEREF _Toc368912254 \h </w:instrText>
        </w:r>
        <w:r>
          <w:fldChar w:fldCharType="separate"/>
        </w:r>
        <w:r w:rsidR="00FB5960">
          <w:t>3</w:t>
        </w:r>
        <w:r>
          <w:fldChar w:fldCharType="end"/>
        </w:r>
      </w:hyperlink>
    </w:p>
    <w:p xmlns:wp14="http://schemas.microsoft.com/office/word/2010/wordml" w:rsidR="003B03B3" w:rsidRDefault="003B03B3" w14:paraId="100000E8" wp14:textId="77777777">
      <w:pPr>
        <w:pStyle w:val="TOC3"/>
        <w:tabs>
          <w:tab w:val="right" w:leader="dot" w:pos="8630"/>
        </w:tabs>
        <w:rPr>
          <w:rFonts w:cs="Times New Roman"/>
          <w:i w:val="0"/>
          <w:iCs w:val="0"/>
          <w:sz w:val="22"/>
          <w:szCs w:val="22"/>
        </w:rPr>
      </w:pPr>
      <w:hyperlink w:history="1" w:anchor="_Toc368912255">
        <w:r w:rsidR="00FB5960">
          <w:rPr>
            <w:rStyle w:val="Hyperlink"/>
          </w:rPr>
          <w:t>1.5.2. Out of scope</w:t>
        </w:r>
        <w:r w:rsidR="00FB5960">
          <w:tab/>
        </w:r>
        <w:r>
          <w:fldChar w:fldCharType="begin"/>
        </w:r>
        <w:r w:rsidR="00FB5960">
          <w:instrText xml:space="preserve"> PAGEREF _Toc368912255 \h </w:instrText>
        </w:r>
        <w:r>
          <w:fldChar w:fldCharType="separate"/>
        </w:r>
        <w:r w:rsidR="00FB5960">
          <w:t>3</w:t>
        </w:r>
        <w:r>
          <w:fldChar w:fldCharType="end"/>
        </w:r>
      </w:hyperlink>
    </w:p>
    <w:p xmlns:wp14="http://schemas.microsoft.com/office/word/2010/wordml" w:rsidR="003B03B3" w:rsidRDefault="003B03B3" w14:paraId="124341FE" wp14:textId="77777777">
      <w:pPr>
        <w:pStyle w:val="TOC2"/>
        <w:rPr>
          <w:rFonts w:cs="Times New Roman"/>
          <w:sz w:val="22"/>
          <w:szCs w:val="22"/>
        </w:rPr>
      </w:pPr>
      <w:hyperlink w:history="1" w:anchor="_Toc368912256">
        <w:r w:rsidR="00FB5960">
          <w:rPr>
            <w:rStyle w:val="Hyperlink"/>
          </w:rPr>
          <w:t>1.6. Functional Overview</w:t>
        </w:r>
        <w:r w:rsidR="00FB5960">
          <w:tab/>
        </w:r>
        <w:r>
          <w:fldChar w:fldCharType="begin"/>
        </w:r>
        <w:r w:rsidR="00FB5960">
          <w:instrText xml:space="preserve"> PAGEREF _Toc368912256 \h </w:instrText>
        </w:r>
        <w:r>
          <w:fldChar w:fldCharType="separate"/>
        </w:r>
        <w:r w:rsidR="00FB5960">
          <w:t>3</w:t>
        </w:r>
        <w:r>
          <w:fldChar w:fldCharType="end"/>
        </w:r>
      </w:hyperlink>
    </w:p>
    <w:p xmlns:wp14="http://schemas.microsoft.com/office/word/2010/wordml" w:rsidR="003B03B3" w:rsidRDefault="003B03B3" w14:paraId="476310EE" wp14:textId="77777777">
      <w:pPr>
        <w:pStyle w:val="TOC2"/>
        <w:rPr>
          <w:rFonts w:cs="Times New Roman"/>
          <w:sz w:val="22"/>
          <w:szCs w:val="22"/>
        </w:rPr>
      </w:pPr>
      <w:hyperlink w:history="1" w:anchor="_Toc368912257">
        <w:r w:rsidR="00FB5960">
          <w:rPr>
            <w:rStyle w:val="Hyperlink"/>
          </w:rPr>
          <w:t>1.7. Assumptions, Dependencies &amp; Constraints</w:t>
        </w:r>
        <w:r w:rsidR="00FB5960">
          <w:tab/>
        </w:r>
        <w:r>
          <w:fldChar w:fldCharType="begin"/>
        </w:r>
        <w:r w:rsidR="00FB5960">
          <w:instrText xml:space="preserve"> PAGEREF _Toc368912257 \h </w:instrText>
        </w:r>
        <w:r>
          <w:fldChar w:fldCharType="separate"/>
        </w:r>
        <w:r w:rsidR="00FB5960">
          <w:t>3</w:t>
        </w:r>
        <w:r>
          <w:fldChar w:fldCharType="end"/>
        </w:r>
      </w:hyperlink>
    </w:p>
    <w:p xmlns:wp14="http://schemas.microsoft.com/office/word/2010/wordml" w:rsidR="003B03B3" w:rsidRDefault="003B03B3" w14:paraId="16807A4D" wp14:textId="77777777">
      <w:pPr>
        <w:pStyle w:val="TOC2"/>
        <w:rPr>
          <w:rFonts w:cs="Times New Roman"/>
          <w:sz w:val="22"/>
          <w:szCs w:val="22"/>
        </w:rPr>
      </w:pPr>
      <w:hyperlink w:history="1" w:anchor="_Toc368912258">
        <w:r w:rsidR="00FB5960">
          <w:rPr>
            <w:rStyle w:val="Hyperlink"/>
          </w:rPr>
          <w:t>1.8. Risks</w:t>
        </w:r>
        <w:r w:rsidR="00FB5960">
          <w:tab/>
        </w:r>
        <w:r>
          <w:fldChar w:fldCharType="begin"/>
        </w:r>
        <w:r w:rsidR="00FB5960">
          <w:instrText xml:space="preserve"> PAGEREF _Toc368912258 \h </w:instrText>
        </w:r>
        <w:r>
          <w:fldChar w:fldCharType="separate"/>
        </w:r>
        <w:r w:rsidR="00FB5960">
          <w:t>3</w:t>
        </w:r>
        <w:r>
          <w:fldChar w:fldCharType="end"/>
        </w:r>
      </w:hyperlink>
    </w:p>
    <w:p xmlns:wp14="http://schemas.microsoft.com/office/word/2010/wordml" w:rsidR="003B03B3" w:rsidRDefault="003B03B3" w14:paraId="7878AD6B" wp14:textId="77777777">
      <w:pPr>
        <w:pStyle w:val="TOC1"/>
        <w:tabs>
          <w:tab w:val="right" w:leader="dot" w:pos="8630"/>
        </w:tabs>
        <w:rPr>
          <w:rFonts w:cs="Times New Roman"/>
          <w:b w:val="0"/>
          <w:bCs w:val="0"/>
          <w:caps w:val="0"/>
          <w:sz w:val="22"/>
          <w:szCs w:val="22"/>
        </w:rPr>
      </w:pPr>
      <w:hyperlink w:history="1" w:anchor="_Toc368912259">
        <w:r w:rsidR="00FB5960">
          <w:rPr>
            <w:rStyle w:val="Hyperlink"/>
          </w:rPr>
          <w:t>2. Design Overview</w:t>
        </w:r>
        <w:r w:rsidR="00FB5960">
          <w:tab/>
        </w:r>
        <w:r>
          <w:fldChar w:fldCharType="begin"/>
        </w:r>
        <w:r w:rsidR="00FB5960">
          <w:instrText xml:space="preserve"> PAGEREF _Toc368912259 \h </w:instrText>
        </w:r>
        <w:r>
          <w:fldChar w:fldCharType="separate"/>
        </w:r>
        <w:r w:rsidR="00FB5960">
          <w:t>3</w:t>
        </w:r>
        <w:r>
          <w:fldChar w:fldCharType="end"/>
        </w:r>
      </w:hyperlink>
    </w:p>
    <w:p xmlns:wp14="http://schemas.microsoft.com/office/word/2010/wordml" w:rsidR="003B03B3" w:rsidRDefault="003B03B3" w14:paraId="62CA94CA" wp14:textId="77777777">
      <w:pPr>
        <w:pStyle w:val="TOC2"/>
        <w:rPr>
          <w:rFonts w:cs="Times New Roman"/>
          <w:sz w:val="22"/>
          <w:szCs w:val="22"/>
        </w:rPr>
      </w:pPr>
      <w:hyperlink w:history="1" w:anchor="_Toc368912260">
        <w:r w:rsidR="00FB5960">
          <w:rPr>
            <w:rStyle w:val="Hyperlink"/>
          </w:rPr>
          <w:t>2.1. Design Objectives</w:t>
        </w:r>
        <w:r w:rsidR="00FB5960">
          <w:tab/>
        </w:r>
        <w:r>
          <w:fldChar w:fldCharType="begin"/>
        </w:r>
        <w:r w:rsidR="00FB5960">
          <w:instrText xml:space="preserve"> PAGEREF _Toc368912260 \h </w:instrText>
        </w:r>
        <w:r>
          <w:fldChar w:fldCharType="separate"/>
        </w:r>
        <w:r w:rsidR="00FB5960">
          <w:t>3</w:t>
        </w:r>
        <w:r>
          <w:fldChar w:fldCharType="end"/>
        </w:r>
      </w:hyperlink>
    </w:p>
    <w:p xmlns:wp14="http://schemas.microsoft.com/office/word/2010/wordml" w:rsidR="003B03B3" w:rsidRDefault="003B03B3" w14:paraId="5BBC83ED" wp14:textId="77777777">
      <w:pPr>
        <w:pStyle w:val="TOC3"/>
        <w:tabs>
          <w:tab w:val="right" w:leader="dot" w:pos="8630"/>
        </w:tabs>
        <w:rPr>
          <w:rFonts w:cs="Times New Roman"/>
          <w:i w:val="0"/>
          <w:iCs w:val="0"/>
          <w:sz w:val="22"/>
          <w:szCs w:val="22"/>
        </w:rPr>
      </w:pPr>
      <w:hyperlink w:history="1" w:anchor="_Toc368912261">
        <w:r w:rsidR="00FB5960">
          <w:rPr>
            <w:rStyle w:val="Hyperlink"/>
          </w:rPr>
          <w:t>2.1.1. Recommended Architecture</w:t>
        </w:r>
        <w:r w:rsidR="00FB5960">
          <w:tab/>
        </w:r>
        <w:r>
          <w:fldChar w:fldCharType="begin"/>
        </w:r>
        <w:r w:rsidR="00FB5960">
          <w:instrText xml:space="preserve"> PAGEREF _Toc368912261 \h </w:instrText>
        </w:r>
        <w:r>
          <w:fldChar w:fldCharType="separate"/>
        </w:r>
        <w:r w:rsidR="00FB5960">
          <w:t>3</w:t>
        </w:r>
        <w:r>
          <w:fldChar w:fldCharType="end"/>
        </w:r>
      </w:hyperlink>
    </w:p>
    <w:p xmlns:wp14="http://schemas.microsoft.com/office/word/2010/wordml" w:rsidR="003B03B3" w:rsidRDefault="003B03B3" w14:paraId="6DCFE294" wp14:textId="77777777">
      <w:pPr>
        <w:pStyle w:val="TOC2"/>
        <w:rPr>
          <w:rFonts w:cs="Times New Roman"/>
          <w:sz w:val="22"/>
          <w:szCs w:val="22"/>
        </w:rPr>
      </w:pPr>
      <w:hyperlink w:history="1" w:anchor="_Toc368912262">
        <w:r w:rsidR="00FB5960">
          <w:rPr>
            <w:rStyle w:val="Hyperlink"/>
          </w:rPr>
          <w:t>2.2. Architectural Strategies</w:t>
        </w:r>
        <w:r w:rsidR="00FB5960">
          <w:tab/>
        </w:r>
        <w:r>
          <w:fldChar w:fldCharType="begin"/>
        </w:r>
        <w:r w:rsidR="00FB5960">
          <w:instrText xml:space="preserve"> PAGEREF _Toc368912262 \h </w:instrText>
        </w:r>
        <w:r>
          <w:fldChar w:fldCharType="separate"/>
        </w:r>
        <w:r w:rsidR="00FB5960">
          <w:t>3</w:t>
        </w:r>
        <w:r>
          <w:fldChar w:fldCharType="end"/>
        </w:r>
      </w:hyperlink>
    </w:p>
    <w:p xmlns:wp14="http://schemas.microsoft.com/office/word/2010/wordml" w:rsidR="003B03B3" w:rsidRDefault="003B03B3" w14:paraId="69108AB9" wp14:textId="77777777">
      <w:pPr>
        <w:pStyle w:val="TOC3"/>
        <w:tabs>
          <w:tab w:val="right" w:leader="dot" w:pos="8630"/>
        </w:tabs>
        <w:rPr>
          <w:rFonts w:cs="Times New Roman"/>
          <w:i w:val="0"/>
          <w:iCs w:val="0"/>
          <w:sz w:val="22"/>
          <w:szCs w:val="22"/>
        </w:rPr>
      </w:pPr>
      <w:hyperlink w:history="1" w:anchor="_Toc368912263">
        <w:r w:rsidR="00FB5960">
          <w:rPr>
            <w:rStyle w:val="Hyperlink"/>
          </w:rPr>
          <w:t>2.2.1. Design Alternative</w:t>
        </w:r>
        <w:r w:rsidR="00FB5960">
          <w:tab/>
        </w:r>
        <w:r>
          <w:fldChar w:fldCharType="begin"/>
        </w:r>
        <w:r w:rsidR="00FB5960">
          <w:instrText xml:space="preserve"> PAGEREF _Toc368912263 \h </w:instrText>
        </w:r>
        <w:r>
          <w:fldChar w:fldCharType="separate"/>
        </w:r>
        <w:r w:rsidR="00FB5960">
          <w:t>3</w:t>
        </w:r>
        <w:r>
          <w:fldChar w:fldCharType="end"/>
        </w:r>
      </w:hyperlink>
    </w:p>
    <w:p xmlns:wp14="http://schemas.microsoft.com/office/word/2010/wordml" w:rsidR="003B03B3" w:rsidRDefault="003B03B3" w14:paraId="48F17C0C" wp14:textId="77777777">
      <w:pPr>
        <w:pStyle w:val="TOC3"/>
        <w:tabs>
          <w:tab w:val="right" w:leader="dot" w:pos="8630"/>
        </w:tabs>
        <w:rPr>
          <w:rFonts w:cs="Times New Roman"/>
          <w:i w:val="0"/>
          <w:iCs w:val="0"/>
          <w:sz w:val="22"/>
          <w:szCs w:val="22"/>
        </w:rPr>
      </w:pPr>
      <w:hyperlink w:history="1" w:anchor="_Toc368912264">
        <w:r w:rsidR="00FB5960">
          <w:rPr>
            <w:rStyle w:val="Hyperlink"/>
          </w:rPr>
          <w:t>2.2.2. Reuse of Existing Common Services/Utilities</w:t>
        </w:r>
        <w:r w:rsidR="00FB5960">
          <w:tab/>
        </w:r>
        <w:r>
          <w:fldChar w:fldCharType="begin"/>
        </w:r>
        <w:r w:rsidR="00FB5960">
          <w:instrText xml:space="preserve"> PAGEREF _Toc368912264 \h </w:instrText>
        </w:r>
        <w:r>
          <w:fldChar w:fldCharType="separate"/>
        </w:r>
        <w:r w:rsidR="00FB5960">
          <w:t>3</w:t>
        </w:r>
        <w:r>
          <w:fldChar w:fldCharType="end"/>
        </w:r>
      </w:hyperlink>
    </w:p>
    <w:p xmlns:wp14="http://schemas.microsoft.com/office/word/2010/wordml" w:rsidR="003B03B3" w:rsidRDefault="003B03B3" w14:paraId="53746DF2" wp14:textId="77777777">
      <w:pPr>
        <w:pStyle w:val="TOC3"/>
        <w:tabs>
          <w:tab w:val="right" w:leader="dot" w:pos="8630"/>
        </w:tabs>
        <w:rPr>
          <w:rFonts w:cs="Times New Roman"/>
          <w:i w:val="0"/>
          <w:iCs w:val="0"/>
          <w:sz w:val="22"/>
          <w:szCs w:val="22"/>
        </w:rPr>
      </w:pPr>
      <w:hyperlink w:history="1" w:anchor="_Toc368912265">
        <w:r w:rsidR="00FB5960">
          <w:rPr>
            <w:rStyle w:val="Hyperlink"/>
          </w:rPr>
          <w:t>2.2.3. Creation of New Common Services/Utilities</w:t>
        </w:r>
        <w:r w:rsidR="00FB5960">
          <w:tab/>
        </w:r>
        <w:r>
          <w:fldChar w:fldCharType="begin"/>
        </w:r>
        <w:r w:rsidR="00FB5960">
          <w:instrText xml:space="preserve"> PAGEREF _Toc368912265 \h </w:instrText>
        </w:r>
        <w:r>
          <w:fldChar w:fldCharType="separate"/>
        </w:r>
        <w:r w:rsidR="00FB5960">
          <w:t>3</w:t>
        </w:r>
        <w:r>
          <w:fldChar w:fldCharType="end"/>
        </w:r>
      </w:hyperlink>
    </w:p>
    <w:p xmlns:wp14="http://schemas.microsoft.com/office/word/2010/wordml" w:rsidR="003B03B3" w:rsidRDefault="003B03B3" w14:paraId="2122BFFF" wp14:textId="77777777">
      <w:pPr>
        <w:pStyle w:val="TOC3"/>
        <w:tabs>
          <w:tab w:val="right" w:leader="dot" w:pos="8630"/>
        </w:tabs>
        <w:rPr>
          <w:rFonts w:cs="Times New Roman"/>
          <w:i w:val="0"/>
          <w:iCs w:val="0"/>
          <w:sz w:val="22"/>
          <w:szCs w:val="22"/>
        </w:rPr>
      </w:pPr>
      <w:hyperlink w:history="1" w:anchor="_Toc368912266">
        <w:r w:rsidR="00FB5960">
          <w:rPr>
            <w:rStyle w:val="Hyperlink"/>
          </w:rPr>
          <w:t>2.2.4. User Interface Paradigms</w:t>
        </w:r>
        <w:r w:rsidR="00FB5960">
          <w:tab/>
        </w:r>
        <w:r>
          <w:fldChar w:fldCharType="begin"/>
        </w:r>
        <w:r w:rsidR="00FB5960">
          <w:instrText xml:space="preserve"> PAGEREF _Toc368912266 \h </w:instrText>
        </w:r>
        <w:r>
          <w:fldChar w:fldCharType="separate"/>
        </w:r>
        <w:r w:rsidR="00FB5960">
          <w:t>3</w:t>
        </w:r>
        <w:r>
          <w:fldChar w:fldCharType="end"/>
        </w:r>
      </w:hyperlink>
    </w:p>
    <w:p xmlns:wp14="http://schemas.microsoft.com/office/word/2010/wordml" w:rsidR="003B03B3" w:rsidRDefault="003B03B3" w14:paraId="28768278" wp14:textId="77777777">
      <w:pPr>
        <w:pStyle w:val="TOC3"/>
        <w:tabs>
          <w:tab w:val="right" w:leader="dot" w:pos="8630"/>
        </w:tabs>
        <w:rPr>
          <w:rFonts w:cs="Times New Roman"/>
          <w:i w:val="0"/>
          <w:iCs w:val="0"/>
          <w:sz w:val="22"/>
          <w:szCs w:val="22"/>
        </w:rPr>
      </w:pPr>
      <w:hyperlink w:history="1" w:anchor="_Toc368912267">
        <w:r w:rsidR="00FB5960">
          <w:rPr>
            <w:rStyle w:val="Hyperlink"/>
          </w:rPr>
          <w:t>2.2.5. System Interface Paradigms</w:t>
        </w:r>
        <w:r w:rsidR="00FB5960">
          <w:tab/>
        </w:r>
        <w:r>
          <w:fldChar w:fldCharType="begin"/>
        </w:r>
        <w:r w:rsidR="00FB5960">
          <w:instrText xml:space="preserve"> PAGEREF _Toc368912267 \h </w:instrText>
        </w:r>
        <w:r>
          <w:fldChar w:fldCharType="separate"/>
        </w:r>
        <w:r w:rsidR="00FB5960">
          <w:t>3</w:t>
        </w:r>
        <w:r>
          <w:fldChar w:fldCharType="end"/>
        </w:r>
      </w:hyperlink>
    </w:p>
    <w:p xmlns:wp14="http://schemas.microsoft.com/office/word/2010/wordml" w:rsidR="003B03B3" w:rsidRDefault="003B03B3" w14:paraId="20FFC187" wp14:textId="77777777">
      <w:pPr>
        <w:pStyle w:val="TOC3"/>
        <w:tabs>
          <w:tab w:val="right" w:leader="dot" w:pos="8630"/>
        </w:tabs>
        <w:rPr>
          <w:rFonts w:cs="Times New Roman"/>
          <w:i w:val="0"/>
          <w:iCs w:val="0"/>
          <w:sz w:val="22"/>
          <w:szCs w:val="22"/>
        </w:rPr>
      </w:pPr>
      <w:hyperlink w:history="1" w:anchor="_Toc368912268">
        <w:r w:rsidR="00FB5960">
          <w:rPr>
            <w:rStyle w:val="Hyperlink"/>
          </w:rPr>
          <w:t>2.2.6. Error Detection / Exceptional Handling</w:t>
        </w:r>
        <w:r w:rsidR="00FB5960">
          <w:tab/>
        </w:r>
        <w:r>
          <w:fldChar w:fldCharType="begin"/>
        </w:r>
        <w:r w:rsidR="00FB5960">
          <w:instrText xml:space="preserve"> PAGEREF _Toc368912268 \h </w:instrText>
        </w:r>
        <w:r>
          <w:fldChar w:fldCharType="separate"/>
        </w:r>
        <w:r w:rsidR="00FB5960">
          <w:t>3</w:t>
        </w:r>
        <w:r>
          <w:fldChar w:fldCharType="end"/>
        </w:r>
      </w:hyperlink>
    </w:p>
    <w:p xmlns:wp14="http://schemas.microsoft.com/office/word/2010/wordml" w:rsidR="003B03B3" w:rsidRDefault="003B03B3" w14:paraId="505A5EA3" wp14:textId="77777777">
      <w:pPr>
        <w:pStyle w:val="TOC3"/>
        <w:tabs>
          <w:tab w:val="right" w:leader="dot" w:pos="8630"/>
        </w:tabs>
        <w:rPr>
          <w:rFonts w:cs="Times New Roman"/>
          <w:i w:val="0"/>
          <w:iCs w:val="0"/>
          <w:sz w:val="22"/>
          <w:szCs w:val="22"/>
        </w:rPr>
      </w:pPr>
      <w:hyperlink w:history="1" w:anchor="_Toc368912269">
        <w:r w:rsidR="00FB5960">
          <w:rPr>
            <w:rStyle w:val="Hyperlink"/>
          </w:rPr>
          <w:t>2.2.7. Memory Management</w:t>
        </w:r>
        <w:r w:rsidR="00FB5960">
          <w:tab/>
        </w:r>
        <w:r>
          <w:fldChar w:fldCharType="begin"/>
        </w:r>
        <w:r w:rsidR="00FB5960">
          <w:instrText xml:space="preserve"> PAGEREF _Toc368912269 \h </w:instrText>
        </w:r>
        <w:r>
          <w:fldChar w:fldCharType="separate"/>
        </w:r>
        <w:r w:rsidR="00FB5960">
          <w:t>3</w:t>
        </w:r>
        <w:r>
          <w:fldChar w:fldCharType="end"/>
        </w:r>
      </w:hyperlink>
    </w:p>
    <w:p xmlns:wp14="http://schemas.microsoft.com/office/word/2010/wordml" w:rsidR="003B03B3" w:rsidRDefault="003B03B3" w14:paraId="437069B6" wp14:textId="77777777">
      <w:pPr>
        <w:pStyle w:val="TOC3"/>
        <w:tabs>
          <w:tab w:val="right" w:leader="dot" w:pos="8630"/>
        </w:tabs>
        <w:rPr>
          <w:rFonts w:cs="Times New Roman"/>
          <w:i w:val="0"/>
          <w:iCs w:val="0"/>
          <w:sz w:val="22"/>
          <w:szCs w:val="22"/>
        </w:rPr>
      </w:pPr>
      <w:hyperlink w:history="1" w:anchor="_Toc368912270">
        <w:r w:rsidR="00FB5960">
          <w:rPr>
            <w:rStyle w:val="Hyperlink"/>
          </w:rPr>
          <w:t>2.2.8. Performance</w:t>
        </w:r>
        <w:r w:rsidR="00FB5960">
          <w:tab/>
        </w:r>
        <w:r>
          <w:fldChar w:fldCharType="begin"/>
        </w:r>
        <w:r w:rsidR="00FB5960">
          <w:instrText xml:space="preserve"> PAGEREF _Toc368912270 \h </w:instrText>
        </w:r>
        <w:r>
          <w:fldChar w:fldCharType="separate"/>
        </w:r>
        <w:r w:rsidR="00FB5960">
          <w:t>3</w:t>
        </w:r>
        <w:r>
          <w:fldChar w:fldCharType="end"/>
        </w:r>
      </w:hyperlink>
    </w:p>
    <w:p xmlns:wp14="http://schemas.microsoft.com/office/word/2010/wordml" w:rsidR="003B03B3" w:rsidRDefault="003B03B3" w14:paraId="10BDDB9A" wp14:textId="77777777">
      <w:pPr>
        <w:pStyle w:val="TOC3"/>
        <w:tabs>
          <w:tab w:val="right" w:leader="dot" w:pos="8630"/>
        </w:tabs>
        <w:rPr>
          <w:rFonts w:cs="Times New Roman"/>
          <w:i w:val="0"/>
          <w:iCs w:val="0"/>
          <w:sz w:val="22"/>
          <w:szCs w:val="22"/>
        </w:rPr>
      </w:pPr>
      <w:hyperlink w:history="1" w:anchor="_Toc368912271">
        <w:r w:rsidR="00FB5960">
          <w:rPr>
            <w:rStyle w:val="Hyperlink"/>
          </w:rPr>
          <w:t>2.2.9. Security</w:t>
        </w:r>
        <w:r w:rsidR="00FB5960">
          <w:tab/>
        </w:r>
        <w:r>
          <w:fldChar w:fldCharType="begin"/>
        </w:r>
        <w:r w:rsidR="00FB5960">
          <w:instrText xml:space="preserve"> PAGEREF _Toc368912271 \h </w:instrText>
        </w:r>
        <w:r>
          <w:fldChar w:fldCharType="separate"/>
        </w:r>
        <w:r w:rsidR="00FB5960">
          <w:t>3</w:t>
        </w:r>
        <w:r>
          <w:fldChar w:fldCharType="end"/>
        </w:r>
      </w:hyperlink>
    </w:p>
    <w:p xmlns:wp14="http://schemas.microsoft.com/office/word/2010/wordml" w:rsidR="003B03B3" w:rsidRDefault="003B03B3" w14:paraId="23E72894" wp14:textId="77777777">
      <w:pPr>
        <w:pStyle w:val="TOC3"/>
        <w:tabs>
          <w:tab w:val="right" w:leader="dot" w:pos="8630"/>
        </w:tabs>
        <w:rPr>
          <w:rFonts w:cs="Times New Roman"/>
          <w:i w:val="0"/>
          <w:iCs w:val="0"/>
          <w:sz w:val="22"/>
          <w:szCs w:val="22"/>
        </w:rPr>
      </w:pPr>
      <w:hyperlink w:history="1" w:anchor="_Toc368912272">
        <w:r w:rsidR="00FB5960">
          <w:rPr>
            <w:rStyle w:val="Hyperlink"/>
          </w:rPr>
          <w:t>2.2.10. Concurrency and Synchronization</w:t>
        </w:r>
        <w:r w:rsidR="00FB5960">
          <w:tab/>
        </w:r>
        <w:r>
          <w:fldChar w:fldCharType="begin"/>
        </w:r>
        <w:r w:rsidR="00FB5960">
          <w:instrText xml:space="preserve"> PAGEREF _Toc368912272 \h </w:instrText>
        </w:r>
        <w:r>
          <w:fldChar w:fldCharType="separate"/>
        </w:r>
        <w:r w:rsidR="00FB5960">
          <w:t>3</w:t>
        </w:r>
        <w:r>
          <w:fldChar w:fldCharType="end"/>
        </w:r>
      </w:hyperlink>
    </w:p>
    <w:p xmlns:wp14="http://schemas.microsoft.com/office/word/2010/wordml" w:rsidR="003B03B3" w:rsidRDefault="003B03B3" w14:paraId="344BA263" wp14:textId="77777777">
      <w:pPr>
        <w:pStyle w:val="TOC3"/>
        <w:tabs>
          <w:tab w:val="right" w:leader="dot" w:pos="8630"/>
        </w:tabs>
        <w:rPr>
          <w:rFonts w:cs="Times New Roman"/>
          <w:i w:val="0"/>
          <w:iCs w:val="0"/>
          <w:sz w:val="22"/>
          <w:szCs w:val="22"/>
        </w:rPr>
      </w:pPr>
      <w:hyperlink w:history="1" w:anchor="_Toc368912273">
        <w:r w:rsidR="00FB5960">
          <w:rPr>
            <w:rStyle w:val="Hyperlink"/>
          </w:rPr>
          <w:t>2.2.11. Housekeeping and Maintenance</w:t>
        </w:r>
        <w:r w:rsidR="00FB5960">
          <w:tab/>
        </w:r>
        <w:r>
          <w:fldChar w:fldCharType="begin"/>
        </w:r>
        <w:r w:rsidR="00FB5960">
          <w:instrText xml:space="preserve"> PAGEREF _Toc368912273 \h </w:instrText>
        </w:r>
        <w:r>
          <w:fldChar w:fldCharType="separate"/>
        </w:r>
        <w:r w:rsidR="00FB5960">
          <w:t>3</w:t>
        </w:r>
        <w:r>
          <w:fldChar w:fldCharType="end"/>
        </w:r>
      </w:hyperlink>
    </w:p>
    <w:p xmlns:wp14="http://schemas.microsoft.com/office/word/2010/wordml" w:rsidR="003B03B3" w:rsidRDefault="003B03B3" w14:paraId="7D49F72B" wp14:textId="77777777">
      <w:pPr>
        <w:pStyle w:val="TOC1"/>
        <w:tabs>
          <w:tab w:val="right" w:leader="dot" w:pos="8630"/>
        </w:tabs>
        <w:rPr>
          <w:rFonts w:cs="Times New Roman"/>
          <w:b w:val="0"/>
          <w:bCs w:val="0"/>
          <w:caps w:val="0"/>
          <w:sz w:val="22"/>
          <w:szCs w:val="22"/>
        </w:rPr>
      </w:pPr>
      <w:hyperlink w:history="1" w:anchor="_Toc368912274">
        <w:r w:rsidR="00FB5960">
          <w:rPr>
            <w:rStyle w:val="Hyperlink"/>
          </w:rPr>
          <w:t>3. System Architecture</w:t>
        </w:r>
        <w:r w:rsidR="00FB5960">
          <w:tab/>
        </w:r>
        <w:r>
          <w:fldChar w:fldCharType="begin"/>
        </w:r>
        <w:r w:rsidR="00FB5960">
          <w:instrText xml:space="preserve"> PAGEREF _Toc368912274 \h </w:instrText>
        </w:r>
        <w:r>
          <w:fldChar w:fldCharType="separate"/>
        </w:r>
        <w:r w:rsidR="00FB5960">
          <w:t>3</w:t>
        </w:r>
        <w:r>
          <w:fldChar w:fldCharType="end"/>
        </w:r>
      </w:hyperlink>
    </w:p>
    <w:p xmlns:wp14="http://schemas.microsoft.com/office/word/2010/wordml" w:rsidR="003B03B3" w:rsidRDefault="003B03B3" w14:paraId="58DDDED6" wp14:textId="77777777">
      <w:pPr>
        <w:pStyle w:val="TOC2"/>
        <w:rPr>
          <w:rFonts w:cs="Times New Roman"/>
          <w:sz w:val="22"/>
          <w:szCs w:val="22"/>
        </w:rPr>
      </w:pPr>
      <w:hyperlink w:history="1" w:anchor="_Toc368912275">
        <w:r w:rsidR="00FB5960">
          <w:rPr>
            <w:rStyle w:val="Hyperlink"/>
          </w:rPr>
          <w:t>3.1. System Architecture Diagram. (Not Necessary)</w:t>
        </w:r>
        <w:r w:rsidR="00FB5960">
          <w:tab/>
        </w:r>
        <w:r>
          <w:fldChar w:fldCharType="begin"/>
        </w:r>
        <w:r w:rsidR="00FB5960">
          <w:instrText xml:space="preserve"> PAGEREF _Toc368912275 \h </w:instrText>
        </w:r>
        <w:r>
          <w:fldChar w:fldCharType="separate"/>
        </w:r>
        <w:r w:rsidR="00FB5960">
          <w:t>3</w:t>
        </w:r>
        <w:r>
          <w:fldChar w:fldCharType="end"/>
        </w:r>
      </w:hyperlink>
    </w:p>
    <w:p xmlns:wp14="http://schemas.microsoft.com/office/word/2010/wordml" w:rsidR="003B03B3" w:rsidRDefault="003B03B3" w14:paraId="45079D32" wp14:textId="77777777">
      <w:pPr>
        <w:pStyle w:val="TOC2"/>
        <w:rPr>
          <w:rFonts w:cs="Times New Roman"/>
          <w:sz w:val="22"/>
          <w:szCs w:val="22"/>
        </w:rPr>
      </w:pPr>
      <w:hyperlink w:history="1" w:anchor="_Toc368912276">
        <w:r w:rsidR="00FB5960">
          <w:rPr>
            <w:rStyle w:val="Hyperlink"/>
          </w:rPr>
          <w:t>3.2. System Use-Cases</w:t>
        </w:r>
        <w:r w:rsidR="00FB5960">
          <w:tab/>
        </w:r>
        <w:r>
          <w:fldChar w:fldCharType="begin"/>
        </w:r>
        <w:r w:rsidR="00FB5960">
          <w:instrText xml:space="preserve"> PAGEREF _Toc368912276 \h </w:instrText>
        </w:r>
        <w:r>
          <w:fldChar w:fldCharType="separate"/>
        </w:r>
        <w:r w:rsidR="00FB5960">
          <w:t>3</w:t>
        </w:r>
        <w:r>
          <w:fldChar w:fldCharType="end"/>
        </w:r>
      </w:hyperlink>
    </w:p>
    <w:p xmlns:wp14="http://schemas.microsoft.com/office/word/2010/wordml" w:rsidR="003B03B3" w:rsidRDefault="003B03B3" w14:paraId="1C3F72F4" wp14:textId="77777777">
      <w:pPr>
        <w:pStyle w:val="TOC2"/>
        <w:rPr>
          <w:rFonts w:cs="Times New Roman"/>
          <w:sz w:val="22"/>
          <w:szCs w:val="22"/>
        </w:rPr>
      </w:pPr>
      <w:hyperlink w:history="1" w:anchor="_Toc368912277">
        <w:r w:rsidR="00FB5960">
          <w:rPr>
            <w:rStyle w:val="Hyperlink"/>
          </w:rPr>
          <w:t>3.3. Subsystem Architecture</w:t>
        </w:r>
        <w:r w:rsidR="00FB5960">
          <w:tab/>
        </w:r>
        <w:r>
          <w:fldChar w:fldCharType="begin"/>
        </w:r>
        <w:r w:rsidR="00FB5960">
          <w:instrText xml:space="preserve"> PAGEREF _Toc368912277 \h </w:instrText>
        </w:r>
        <w:r>
          <w:fldChar w:fldCharType="separate"/>
        </w:r>
        <w:r w:rsidR="00FB5960">
          <w:t>3</w:t>
        </w:r>
        <w:r>
          <w:fldChar w:fldCharType="end"/>
        </w:r>
      </w:hyperlink>
    </w:p>
    <w:p xmlns:wp14="http://schemas.microsoft.com/office/word/2010/wordml" w:rsidR="003B03B3" w:rsidRDefault="003B03B3" w14:paraId="6D2FB1B8" wp14:textId="77777777">
      <w:pPr>
        <w:pStyle w:val="TOC2"/>
        <w:rPr>
          <w:rFonts w:cs="Times New Roman"/>
          <w:sz w:val="22"/>
          <w:szCs w:val="22"/>
        </w:rPr>
      </w:pPr>
      <w:hyperlink w:history="1" w:anchor="_Toc368912278">
        <w:r w:rsidR="00FB5960">
          <w:rPr>
            <w:rStyle w:val="Hyperlink"/>
          </w:rPr>
          <w:t>3.4. System Interfaces</w:t>
        </w:r>
        <w:r w:rsidR="00FB5960">
          <w:tab/>
        </w:r>
        <w:r>
          <w:fldChar w:fldCharType="begin"/>
        </w:r>
        <w:r w:rsidR="00FB5960">
          <w:instrText xml:space="preserve"> PAGEREF _Toc368912278 \h </w:instrText>
        </w:r>
        <w:r>
          <w:fldChar w:fldCharType="separate"/>
        </w:r>
        <w:r w:rsidR="00FB5960">
          <w:t>3</w:t>
        </w:r>
        <w:r>
          <w:fldChar w:fldCharType="end"/>
        </w:r>
      </w:hyperlink>
    </w:p>
    <w:p xmlns:wp14="http://schemas.microsoft.com/office/word/2010/wordml" w:rsidR="003B03B3" w:rsidRDefault="003B03B3" w14:paraId="076F6CF8" wp14:textId="77777777">
      <w:pPr>
        <w:pStyle w:val="TOC3"/>
        <w:tabs>
          <w:tab w:val="right" w:leader="dot" w:pos="8630"/>
        </w:tabs>
        <w:rPr>
          <w:rFonts w:cs="Times New Roman"/>
          <w:i w:val="0"/>
          <w:iCs w:val="0"/>
          <w:sz w:val="22"/>
          <w:szCs w:val="22"/>
        </w:rPr>
      </w:pPr>
      <w:hyperlink w:history="1" w:anchor="_Toc368912279">
        <w:r w:rsidR="00FB5960">
          <w:rPr>
            <w:rStyle w:val="Hyperlink"/>
          </w:rPr>
          <w:t>3.4.1. Internal Interfaces</w:t>
        </w:r>
        <w:r w:rsidR="00FB5960">
          <w:tab/>
        </w:r>
        <w:r>
          <w:fldChar w:fldCharType="begin"/>
        </w:r>
        <w:r w:rsidR="00FB5960">
          <w:instrText xml:space="preserve"> PAGEREF _Toc368912279 \h </w:instrText>
        </w:r>
        <w:r>
          <w:fldChar w:fldCharType="separate"/>
        </w:r>
        <w:r w:rsidR="00FB5960">
          <w:t>3</w:t>
        </w:r>
        <w:r>
          <w:fldChar w:fldCharType="end"/>
        </w:r>
      </w:hyperlink>
    </w:p>
    <w:p xmlns:wp14="http://schemas.microsoft.com/office/word/2010/wordml" w:rsidR="003B03B3" w:rsidRDefault="003B03B3" w14:paraId="3B0B0E9B" wp14:textId="77777777">
      <w:pPr>
        <w:pStyle w:val="TOC3"/>
        <w:tabs>
          <w:tab w:val="right" w:leader="dot" w:pos="8630"/>
        </w:tabs>
        <w:rPr>
          <w:rFonts w:cs="Times New Roman"/>
          <w:i w:val="0"/>
          <w:iCs w:val="0"/>
          <w:sz w:val="22"/>
          <w:szCs w:val="22"/>
        </w:rPr>
      </w:pPr>
      <w:hyperlink w:history="1" w:anchor="_Toc368912280">
        <w:r w:rsidR="00FB5960">
          <w:rPr>
            <w:rStyle w:val="Hyperlink"/>
          </w:rPr>
          <w:t>3.4.2. External Interfaces</w:t>
        </w:r>
        <w:r w:rsidR="00FB5960">
          <w:tab/>
        </w:r>
        <w:r>
          <w:fldChar w:fldCharType="begin"/>
        </w:r>
        <w:r w:rsidR="00FB5960">
          <w:instrText xml:space="preserve"> PAGEREF _Toc368912280 \h </w:instrText>
        </w:r>
        <w:r>
          <w:fldChar w:fldCharType="separate"/>
        </w:r>
        <w:r w:rsidR="00FB5960">
          <w:t>3</w:t>
        </w:r>
        <w:r>
          <w:fldChar w:fldCharType="end"/>
        </w:r>
      </w:hyperlink>
    </w:p>
    <w:p xmlns:wp14="http://schemas.microsoft.com/office/word/2010/wordml" w:rsidR="003B03B3" w:rsidRDefault="003B03B3" w14:paraId="17B025A1" wp14:textId="77777777">
      <w:pPr>
        <w:pStyle w:val="TOC1"/>
        <w:tabs>
          <w:tab w:val="right" w:leader="dot" w:pos="8630"/>
        </w:tabs>
        <w:rPr>
          <w:rFonts w:cs="Times New Roman"/>
          <w:b w:val="0"/>
          <w:bCs w:val="0"/>
          <w:caps w:val="0"/>
          <w:sz w:val="22"/>
          <w:szCs w:val="22"/>
        </w:rPr>
      </w:pPr>
      <w:hyperlink w:history="1" w:anchor="_Toc368912281">
        <w:r w:rsidR="00FB5960">
          <w:rPr>
            <w:rStyle w:val="Hyperlink"/>
          </w:rPr>
          <w:t>4. Detailed System Design</w:t>
        </w:r>
        <w:r w:rsidR="00FB5960">
          <w:tab/>
        </w:r>
        <w:r>
          <w:fldChar w:fldCharType="begin"/>
        </w:r>
        <w:r w:rsidR="00FB5960">
          <w:instrText xml:space="preserve"> PAGEREF _Toc368912281 \h </w:instrText>
        </w:r>
        <w:r>
          <w:fldChar w:fldCharType="separate"/>
        </w:r>
        <w:r w:rsidR="00FB5960">
          <w:t>3</w:t>
        </w:r>
        <w:r>
          <w:fldChar w:fldCharType="end"/>
        </w:r>
      </w:hyperlink>
    </w:p>
    <w:p xmlns:wp14="http://schemas.microsoft.com/office/word/2010/wordml" w:rsidR="003B03B3" w:rsidRDefault="003B03B3" w14:paraId="03EADC80" wp14:textId="77777777">
      <w:pPr>
        <w:pStyle w:val="TOC2"/>
        <w:rPr>
          <w:rFonts w:cs="Times New Roman"/>
          <w:sz w:val="22"/>
          <w:szCs w:val="22"/>
        </w:rPr>
      </w:pPr>
      <w:hyperlink w:history="1" w:anchor="_Toc368912282">
        <w:r w:rsidR="00FB5960">
          <w:rPr>
            <w:rStyle w:val="Hyperlink"/>
          </w:rPr>
          <w:t>4.1. Key Entities</w:t>
        </w:r>
        <w:r w:rsidR="00FB5960">
          <w:tab/>
        </w:r>
        <w:r>
          <w:fldChar w:fldCharType="begin"/>
        </w:r>
        <w:r w:rsidR="00FB5960">
          <w:instrText xml:space="preserve"> PAGEREF _Toc368912282 \h </w:instrText>
        </w:r>
        <w:r>
          <w:fldChar w:fldCharType="separate"/>
        </w:r>
        <w:r w:rsidR="00FB5960">
          <w:t>3</w:t>
        </w:r>
        <w:r>
          <w:fldChar w:fldCharType="end"/>
        </w:r>
      </w:hyperlink>
    </w:p>
    <w:p xmlns:wp14="http://schemas.microsoft.com/office/word/2010/wordml" w:rsidR="003B03B3" w:rsidRDefault="003B03B3" w14:paraId="1974C336" wp14:textId="77777777">
      <w:pPr>
        <w:pStyle w:val="TOC2"/>
        <w:rPr>
          <w:rFonts w:cs="Times New Roman"/>
          <w:sz w:val="22"/>
          <w:szCs w:val="22"/>
        </w:rPr>
      </w:pPr>
      <w:hyperlink w:history="1" w:anchor="_Toc368912283">
        <w:r w:rsidR="00FB5960">
          <w:rPr>
            <w:rStyle w:val="Hyperlink"/>
          </w:rPr>
          <w:t>4.2. Detailed-Level Database Design</w:t>
        </w:r>
        <w:r w:rsidR="00FB5960">
          <w:tab/>
        </w:r>
        <w:r>
          <w:fldChar w:fldCharType="begin"/>
        </w:r>
        <w:r w:rsidR="00FB5960">
          <w:instrText xml:space="preserve"> PAGEREF _Toc368912283 \h </w:instrText>
        </w:r>
        <w:r>
          <w:fldChar w:fldCharType="separate"/>
        </w:r>
        <w:r w:rsidR="00FB5960">
          <w:t>3</w:t>
        </w:r>
        <w:r>
          <w:fldChar w:fldCharType="end"/>
        </w:r>
      </w:hyperlink>
    </w:p>
    <w:p xmlns:wp14="http://schemas.microsoft.com/office/word/2010/wordml" w:rsidR="003B03B3" w:rsidRDefault="003B03B3" w14:paraId="23106CD4" wp14:textId="77777777">
      <w:pPr>
        <w:pStyle w:val="TOC3"/>
        <w:tabs>
          <w:tab w:val="right" w:leader="dot" w:pos="8630"/>
        </w:tabs>
        <w:rPr>
          <w:rFonts w:cs="Times New Roman"/>
          <w:i w:val="0"/>
          <w:iCs w:val="0"/>
          <w:sz w:val="22"/>
          <w:szCs w:val="22"/>
        </w:rPr>
      </w:pPr>
      <w:hyperlink w:history="1" w:anchor="_Toc368912284">
        <w:r w:rsidR="00FB5960">
          <w:rPr>
            <w:rStyle w:val="Hyperlink"/>
          </w:rPr>
          <w:t>4.2.1. Data Mapping Information</w:t>
        </w:r>
        <w:r w:rsidR="00FB5960">
          <w:tab/>
        </w:r>
        <w:r>
          <w:fldChar w:fldCharType="begin"/>
        </w:r>
        <w:r w:rsidR="00FB5960">
          <w:instrText xml:space="preserve"> PAGEREF _Toc368912284 \h </w:instrText>
        </w:r>
        <w:r>
          <w:fldChar w:fldCharType="separate"/>
        </w:r>
        <w:r w:rsidR="00FB5960">
          <w:t>3</w:t>
        </w:r>
        <w:r>
          <w:fldChar w:fldCharType="end"/>
        </w:r>
      </w:hyperlink>
    </w:p>
    <w:p xmlns:wp14="http://schemas.microsoft.com/office/word/2010/wordml" w:rsidR="003B03B3" w:rsidRDefault="003B03B3" w14:paraId="2E123250" wp14:textId="77777777">
      <w:pPr>
        <w:pStyle w:val="TOC3"/>
        <w:tabs>
          <w:tab w:val="right" w:leader="dot" w:pos="8630"/>
        </w:tabs>
        <w:rPr>
          <w:rFonts w:cs="Times New Roman"/>
          <w:i w:val="0"/>
          <w:iCs w:val="0"/>
          <w:sz w:val="22"/>
          <w:szCs w:val="22"/>
        </w:rPr>
      </w:pPr>
      <w:hyperlink w:history="1" w:anchor="_Toc368912285">
        <w:r w:rsidR="00FB5960">
          <w:rPr>
            <w:rStyle w:val="Hyperlink"/>
          </w:rPr>
          <w:t>4.2.2. Data Conversion</w:t>
        </w:r>
        <w:r w:rsidR="00FB5960">
          <w:tab/>
        </w:r>
        <w:r>
          <w:fldChar w:fldCharType="begin"/>
        </w:r>
        <w:r w:rsidR="00FB5960">
          <w:instrText xml:space="preserve"> PAGEREF _Toc368912285 \h </w:instrText>
        </w:r>
        <w:r>
          <w:fldChar w:fldCharType="separate"/>
        </w:r>
        <w:r w:rsidR="00FB5960">
          <w:t>3</w:t>
        </w:r>
        <w:r>
          <w:fldChar w:fldCharType="end"/>
        </w:r>
      </w:hyperlink>
    </w:p>
    <w:p xmlns:wp14="http://schemas.microsoft.com/office/word/2010/wordml" w:rsidR="003B03B3" w:rsidRDefault="003B03B3" w14:paraId="5ABCA018" wp14:textId="77777777">
      <w:pPr>
        <w:pStyle w:val="TOC2"/>
        <w:rPr>
          <w:rFonts w:cs="Times New Roman"/>
          <w:sz w:val="22"/>
          <w:szCs w:val="22"/>
        </w:rPr>
      </w:pPr>
      <w:hyperlink w:history="1" w:anchor="_Toc368912286">
        <w:r w:rsidR="00FB5960">
          <w:rPr>
            <w:rStyle w:val="Hyperlink"/>
          </w:rPr>
          <w:t>4.3. Archival and retention requirements</w:t>
        </w:r>
        <w:r w:rsidR="00FB5960">
          <w:tab/>
        </w:r>
        <w:r>
          <w:fldChar w:fldCharType="begin"/>
        </w:r>
        <w:r w:rsidR="00FB5960">
          <w:instrText xml:space="preserve"> PAGEREF _Toc368912286 \h </w:instrText>
        </w:r>
        <w:r>
          <w:fldChar w:fldCharType="separate"/>
        </w:r>
        <w:r w:rsidR="00FB5960">
          <w:t>3</w:t>
        </w:r>
        <w:r>
          <w:fldChar w:fldCharType="end"/>
        </w:r>
      </w:hyperlink>
    </w:p>
    <w:p xmlns:wp14="http://schemas.microsoft.com/office/word/2010/wordml" w:rsidR="003B03B3" w:rsidRDefault="003B03B3" w14:paraId="54CE94FA" wp14:textId="77777777">
      <w:pPr>
        <w:pStyle w:val="TOC2"/>
        <w:rPr>
          <w:rFonts w:cs="Times New Roman"/>
          <w:sz w:val="22"/>
          <w:szCs w:val="22"/>
        </w:rPr>
      </w:pPr>
      <w:hyperlink w:history="1" w:anchor="_Toc368912287">
        <w:r w:rsidR="00FB5960">
          <w:rPr>
            <w:rStyle w:val="Hyperlink"/>
          </w:rPr>
          <w:t>4.4. Disaster and Failure Recovery</w:t>
        </w:r>
        <w:r w:rsidR="00FB5960">
          <w:tab/>
        </w:r>
        <w:r>
          <w:fldChar w:fldCharType="begin"/>
        </w:r>
        <w:r w:rsidR="00FB5960">
          <w:instrText xml:space="preserve"> PAGEREF _Toc368912287 \h </w:instrText>
        </w:r>
        <w:r>
          <w:fldChar w:fldCharType="separate"/>
        </w:r>
        <w:r w:rsidR="00FB5960">
          <w:t>3</w:t>
        </w:r>
        <w:r>
          <w:fldChar w:fldCharType="end"/>
        </w:r>
      </w:hyperlink>
    </w:p>
    <w:p xmlns:wp14="http://schemas.microsoft.com/office/word/2010/wordml" w:rsidR="003B03B3" w:rsidRDefault="003B03B3" w14:paraId="19738813" wp14:textId="77777777">
      <w:pPr>
        <w:pStyle w:val="TOC2"/>
        <w:rPr>
          <w:rFonts w:cs="Times New Roman"/>
          <w:sz w:val="22"/>
          <w:szCs w:val="22"/>
        </w:rPr>
      </w:pPr>
      <w:hyperlink w:history="1" w:anchor="_Toc368912288">
        <w:r w:rsidR="00FB5960">
          <w:rPr>
            <w:rStyle w:val="Hyperlink"/>
          </w:rPr>
          <w:t>4.5. Business Process workflow</w:t>
        </w:r>
        <w:r w:rsidR="00FB5960">
          <w:tab/>
        </w:r>
        <w:r>
          <w:fldChar w:fldCharType="begin"/>
        </w:r>
        <w:r w:rsidR="00FB5960">
          <w:instrText xml:space="preserve"> PAGEREF _Toc368912288 \h </w:instrText>
        </w:r>
        <w:r>
          <w:fldChar w:fldCharType="separate"/>
        </w:r>
        <w:r w:rsidR="00FB5960">
          <w:t>3</w:t>
        </w:r>
        <w:r>
          <w:fldChar w:fldCharType="end"/>
        </w:r>
      </w:hyperlink>
    </w:p>
    <w:p xmlns:wp14="http://schemas.microsoft.com/office/word/2010/wordml" w:rsidR="003B03B3" w:rsidRDefault="003B03B3" w14:paraId="450C7382" wp14:textId="77777777">
      <w:pPr>
        <w:pStyle w:val="TOC2"/>
        <w:rPr>
          <w:rFonts w:cs="Times New Roman"/>
          <w:sz w:val="22"/>
          <w:szCs w:val="22"/>
        </w:rPr>
      </w:pPr>
      <w:hyperlink w:history="1" w:anchor="_Toc368912289">
        <w:r w:rsidR="00FB5960">
          <w:rPr>
            <w:rStyle w:val="Hyperlink"/>
          </w:rPr>
          <w:t>4.6. Business Process Modeling and Management (as applicable)</w:t>
        </w:r>
        <w:r w:rsidR="00FB5960">
          <w:tab/>
        </w:r>
        <w:r>
          <w:fldChar w:fldCharType="begin"/>
        </w:r>
        <w:r w:rsidR="00FB5960">
          <w:instrText xml:space="preserve"> PAGEREF _Toc368912289 \h </w:instrText>
        </w:r>
        <w:r>
          <w:fldChar w:fldCharType="separate"/>
        </w:r>
        <w:r w:rsidR="00FB5960">
          <w:t>3</w:t>
        </w:r>
        <w:r>
          <w:fldChar w:fldCharType="end"/>
        </w:r>
      </w:hyperlink>
    </w:p>
    <w:p xmlns:wp14="http://schemas.microsoft.com/office/word/2010/wordml" w:rsidR="003B03B3" w:rsidRDefault="003B03B3" w14:paraId="657EAD9B" wp14:textId="77777777">
      <w:pPr>
        <w:pStyle w:val="TOC2"/>
        <w:rPr>
          <w:rFonts w:cs="Times New Roman"/>
          <w:sz w:val="22"/>
          <w:szCs w:val="22"/>
        </w:rPr>
      </w:pPr>
      <w:hyperlink w:history="1" w:anchor="_Toc368912290">
        <w:r w:rsidR="00FB5960">
          <w:rPr>
            <w:rStyle w:val="Hyperlink"/>
          </w:rPr>
          <w:t>4.7. Business Logic</w:t>
        </w:r>
        <w:r w:rsidR="00FB5960">
          <w:tab/>
        </w:r>
        <w:r>
          <w:fldChar w:fldCharType="begin"/>
        </w:r>
        <w:r w:rsidR="00FB5960">
          <w:instrText xml:space="preserve"> PAGEREF _Toc368912290 \h </w:instrText>
        </w:r>
        <w:r>
          <w:fldChar w:fldCharType="separate"/>
        </w:r>
        <w:r w:rsidR="00FB5960">
          <w:t>3</w:t>
        </w:r>
        <w:r>
          <w:fldChar w:fldCharType="end"/>
        </w:r>
      </w:hyperlink>
    </w:p>
    <w:p xmlns:wp14="http://schemas.microsoft.com/office/word/2010/wordml" w:rsidR="003B03B3" w:rsidRDefault="003B03B3" w14:paraId="2D3B68FD" wp14:textId="77777777">
      <w:pPr>
        <w:pStyle w:val="TOC2"/>
        <w:rPr>
          <w:rFonts w:cs="Times New Roman"/>
          <w:sz w:val="22"/>
          <w:szCs w:val="22"/>
        </w:rPr>
      </w:pPr>
      <w:hyperlink w:history="1" w:anchor="_Toc368912291">
        <w:r w:rsidR="00FB5960">
          <w:rPr>
            <w:rStyle w:val="Hyperlink"/>
          </w:rPr>
          <w:t>4.8. Variables</w:t>
        </w:r>
        <w:r w:rsidR="00FB5960">
          <w:tab/>
        </w:r>
        <w:r>
          <w:fldChar w:fldCharType="begin"/>
        </w:r>
        <w:r w:rsidR="00FB5960">
          <w:instrText xml:space="preserve"> PAGEREF _Toc368912291 \h </w:instrText>
        </w:r>
        <w:r>
          <w:fldChar w:fldCharType="separate"/>
        </w:r>
        <w:r w:rsidR="00FB5960">
          <w:t>3</w:t>
        </w:r>
        <w:r>
          <w:fldChar w:fldCharType="end"/>
        </w:r>
      </w:hyperlink>
    </w:p>
    <w:p xmlns:wp14="http://schemas.microsoft.com/office/word/2010/wordml" w:rsidR="003B03B3" w:rsidRDefault="003B03B3" w14:paraId="011EC705" wp14:textId="77777777">
      <w:pPr>
        <w:pStyle w:val="TOC2"/>
        <w:rPr>
          <w:rFonts w:cs="Times New Roman"/>
          <w:sz w:val="22"/>
          <w:szCs w:val="22"/>
        </w:rPr>
      </w:pPr>
      <w:hyperlink w:history="1" w:anchor="_Toc368912292">
        <w:r w:rsidR="00FB5960">
          <w:rPr>
            <w:rStyle w:val="Hyperlink"/>
          </w:rPr>
          <w:t>4.9. Activity / Class Diagrams (as applicable)</w:t>
        </w:r>
        <w:r w:rsidR="00FB5960">
          <w:tab/>
        </w:r>
        <w:r>
          <w:fldChar w:fldCharType="begin"/>
        </w:r>
        <w:r w:rsidR="00FB5960">
          <w:instrText xml:space="preserve"> PAGEREF _Toc368912292 \h </w:instrText>
        </w:r>
        <w:r>
          <w:fldChar w:fldCharType="separate"/>
        </w:r>
        <w:r w:rsidR="00FB5960">
          <w:t>3</w:t>
        </w:r>
        <w:r>
          <w:fldChar w:fldCharType="end"/>
        </w:r>
      </w:hyperlink>
    </w:p>
    <w:p xmlns:wp14="http://schemas.microsoft.com/office/word/2010/wordml" w:rsidR="003B03B3" w:rsidRDefault="003B03B3" w14:paraId="4A326744" wp14:textId="77777777">
      <w:pPr>
        <w:pStyle w:val="TOC2"/>
        <w:rPr>
          <w:rFonts w:cs="Times New Roman"/>
          <w:sz w:val="22"/>
          <w:szCs w:val="22"/>
        </w:rPr>
      </w:pPr>
      <w:hyperlink w:history="1" w:anchor="_Toc368912293">
        <w:r w:rsidR="00FB5960">
          <w:rPr>
            <w:rStyle w:val="Hyperlink"/>
          </w:rPr>
          <w:t>4.10. Data Migration</w:t>
        </w:r>
        <w:r w:rsidR="00FB5960">
          <w:tab/>
        </w:r>
        <w:r>
          <w:fldChar w:fldCharType="begin"/>
        </w:r>
        <w:r w:rsidR="00FB5960">
          <w:instrText xml:space="preserve"> PAGEREF _Toc368912293 \h </w:instrText>
        </w:r>
        <w:r>
          <w:fldChar w:fldCharType="separate"/>
        </w:r>
        <w:r w:rsidR="00FB5960">
          <w:t>3</w:t>
        </w:r>
        <w:r>
          <w:fldChar w:fldCharType="end"/>
        </w:r>
      </w:hyperlink>
    </w:p>
    <w:p xmlns:wp14="http://schemas.microsoft.com/office/word/2010/wordml" w:rsidR="003B03B3" w:rsidRDefault="003B03B3" w14:paraId="26FBCED0" wp14:textId="77777777">
      <w:pPr>
        <w:pStyle w:val="TOC3"/>
        <w:tabs>
          <w:tab w:val="right" w:leader="dot" w:pos="8630"/>
        </w:tabs>
        <w:rPr>
          <w:rFonts w:cs="Times New Roman"/>
          <w:i w:val="0"/>
          <w:iCs w:val="0"/>
          <w:sz w:val="22"/>
          <w:szCs w:val="22"/>
        </w:rPr>
      </w:pPr>
      <w:hyperlink w:history="1" w:anchor="_Toc368912294">
        <w:r w:rsidR="00FB5960">
          <w:rPr>
            <w:rStyle w:val="Hyperlink"/>
          </w:rPr>
          <w:t>4.10.1. Architectural Representation</w:t>
        </w:r>
        <w:r w:rsidR="00FB5960">
          <w:tab/>
        </w:r>
        <w:r>
          <w:fldChar w:fldCharType="begin"/>
        </w:r>
        <w:r w:rsidR="00FB5960">
          <w:instrText xml:space="preserve"> PAGEREF _Toc368912294 \h </w:instrText>
        </w:r>
        <w:r>
          <w:fldChar w:fldCharType="separate"/>
        </w:r>
        <w:r w:rsidR="00FB5960">
          <w:t>3</w:t>
        </w:r>
        <w:r>
          <w:fldChar w:fldCharType="end"/>
        </w:r>
      </w:hyperlink>
    </w:p>
    <w:p xmlns:wp14="http://schemas.microsoft.com/office/word/2010/wordml" w:rsidR="003B03B3" w:rsidRDefault="003B03B3" w14:paraId="7FC2626E" wp14:textId="77777777">
      <w:pPr>
        <w:pStyle w:val="TOC3"/>
        <w:tabs>
          <w:tab w:val="right" w:leader="dot" w:pos="8630"/>
        </w:tabs>
        <w:rPr>
          <w:rFonts w:cs="Times New Roman"/>
          <w:i w:val="0"/>
          <w:iCs w:val="0"/>
          <w:sz w:val="22"/>
          <w:szCs w:val="22"/>
        </w:rPr>
      </w:pPr>
      <w:hyperlink w:history="1" w:anchor="_Toc368912295">
        <w:r w:rsidR="00FB5960">
          <w:rPr>
            <w:rStyle w:val="Hyperlink"/>
          </w:rPr>
          <w:t>4.10.2. Architectural Goals and Constraints</w:t>
        </w:r>
        <w:r w:rsidR="00FB5960">
          <w:tab/>
        </w:r>
        <w:r>
          <w:fldChar w:fldCharType="begin"/>
        </w:r>
        <w:r w:rsidR="00FB5960">
          <w:instrText xml:space="preserve"> PAGEREF _Toc368912295 \h </w:instrText>
        </w:r>
        <w:r>
          <w:fldChar w:fldCharType="separate"/>
        </w:r>
        <w:r w:rsidR="00FB5960">
          <w:t>3</w:t>
        </w:r>
        <w:r>
          <w:fldChar w:fldCharType="end"/>
        </w:r>
      </w:hyperlink>
    </w:p>
    <w:p xmlns:wp14="http://schemas.microsoft.com/office/word/2010/wordml" w:rsidR="003B03B3" w:rsidRDefault="003B03B3" w14:paraId="0F390963" wp14:textId="77777777">
      <w:pPr>
        <w:pStyle w:val="TOC3"/>
        <w:tabs>
          <w:tab w:val="right" w:leader="dot" w:pos="8630"/>
        </w:tabs>
        <w:rPr>
          <w:rFonts w:cs="Times New Roman"/>
          <w:i w:val="0"/>
          <w:iCs w:val="0"/>
          <w:sz w:val="22"/>
          <w:szCs w:val="22"/>
        </w:rPr>
      </w:pPr>
      <w:hyperlink w:history="1" w:anchor="_Toc368912296">
        <w:r w:rsidR="00FB5960">
          <w:rPr>
            <w:rStyle w:val="Hyperlink"/>
          </w:rPr>
          <w:t>4.10.3. Logical View</w:t>
        </w:r>
        <w:r w:rsidR="00FB5960">
          <w:tab/>
        </w:r>
        <w:r>
          <w:fldChar w:fldCharType="begin"/>
        </w:r>
        <w:r w:rsidR="00FB5960">
          <w:instrText xml:space="preserve"> PAGEREF _Toc368912296 \h </w:instrText>
        </w:r>
        <w:r>
          <w:fldChar w:fldCharType="separate"/>
        </w:r>
        <w:r w:rsidR="00FB5960">
          <w:t>3</w:t>
        </w:r>
        <w:r>
          <w:fldChar w:fldCharType="end"/>
        </w:r>
      </w:hyperlink>
    </w:p>
    <w:p xmlns:wp14="http://schemas.microsoft.com/office/word/2010/wordml" w:rsidR="003B03B3" w:rsidRDefault="003B03B3" w14:paraId="414CAC60" wp14:textId="77777777">
      <w:pPr>
        <w:pStyle w:val="TOC3"/>
        <w:tabs>
          <w:tab w:val="right" w:leader="dot" w:pos="8630"/>
        </w:tabs>
        <w:rPr>
          <w:rFonts w:cs="Times New Roman"/>
          <w:i w:val="0"/>
          <w:iCs w:val="0"/>
          <w:sz w:val="22"/>
          <w:szCs w:val="22"/>
        </w:rPr>
      </w:pPr>
      <w:hyperlink w:history="1" w:anchor="_Toc368912297">
        <w:r w:rsidR="00FB5960">
          <w:rPr>
            <w:rStyle w:val="Hyperlink"/>
          </w:rPr>
          <w:t>4.10.4. Architecturally Significant Design Packages</w:t>
        </w:r>
        <w:r w:rsidR="00FB5960">
          <w:tab/>
        </w:r>
        <w:r>
          <w:fldChar w:fldCharType="begin"/>
        </w:r>
        <w:r w:rsidR="00FB5960">
          <w:instrText xml:space="preserve"> PAGEREF _Toc368912297 \h </w:instrText>
        </w:r>
        <w:r>
          <w:fldChar w:fldCharType="separate"/>
        </w:r>
        <w:r w:rsidR="00FB5960">
          <w:t>3</w:t>
        </w:r>
        <w:r>
          <w:fldChar w:fldCharType="end"/>
        </w:r>
      </w:hyperlink>
    </w:p>
    <w:p xmlns:wp14="http://schemas.microsoft.com/office/word/2010/wordml" w:rsidR="003B03B3" w:rsidRDefault="003B03B3" w14:paraId="602E1C66" wp14:textId="77777777">
      <w:pPr>
        <w:pStyle w:val="TOC3"/>
        <w:tabs>
          <w:tab w:val="right" w:leader="dot" w:pos="8630"/>
        </w:tabs>
        <w:rPr>
          <w:rFonts w:cs="Times New Roman"/>
          <w:i w:val="0"/>
          <w:iCs w:val="0"/>
          <w:sz w:val="22"/>
          <w:szCs w:val="22"/>
        </w:rPr>
      </w:pPr>
      <w:hyperlink w:history="1" w:anchor="_Toc368912298">
        <w:r w:rsidR="00FB5960">
          <w:rPr>
            <w:rStyle w:val="Hyperlink"/>
          </w:rPr>
          <w:t>4.10.5. Data model</w:t>
        </w:r>
        <w:r w:rsidR="00FB5960">
          <w:tab/>
        </w:r>
        <w:r>
          <w:fldChar w:fldCharType="begin"/>
        </w:r>
        <w:r w:rsidR="00FB5960">
          <w:instrText xml:space="preserve"> PAGEREF _Toc368912298 \h </w:instrText>
        </w:r>
        <w:r>
          <w:fldChar w:fldCharType="separate"/>
        </w:r>
        <w:r w:rsidR="00FB5960">
          <w:t>3</w:t>
        </w:r>
        <w:r>
          <w:fldChar w:fldCharType="end"/>
        </w:r>
      </w:hyperlink>
    </w:p>
    <w:p xmlns:wp14="http://schemas.microsoft.com/office/word/2010/wordml" w:rsidR="003B03B3" w:rsidRDefault="003B03B3" w14:paraId="29801098" wp14:textId="77777777">
      <w:pPr>
        <w:pStyle w:val="TOC3"/>
        <w:tabs>
          <w:tab w:val="right" w:leader="dot" w:pos="8630"/>
        </w:tabs>
        <w:rPr>
          <w:rFonts w:cs="Times New Roman"/>
          <w:i w:val="0"/>
          <w:iCs w:val="0"/>
          <w:sz w:val="22"/>
          <w:szCs w:val="22"/>
        </w:rPr>
      </w:pPr>
      <w:hyperlink w:history="1" w:anchor="_Toc368912299">
        <w:r w:rsidR="00FB5960">
          <w:rPr>
            <w:rStyle w:val="Hyperlink"/>
          </w:rPr>
          <w:t>4.10.6. Deployment View</w:t>
        </w:r>
        <w:r w:rsidR="00FB5960">
          <w:tab/>
        </w:r>
        <w:r>
          <w:fldChar w:fldCharType="begin"/>
        </w:r>
        <w:r w:rsidR="00FB5960">
          <w:instrText xml:space="preserve"> PAGEREF _Toc368912299 \h </w:instrText>
        </w:r>
        <w:r>
          <w:fldChar w:fldCharType="separate"/>
        </w:r>
        <w:r w:rsidR="00FB5960">
          <w:t>3</w:t>
        </w:r>
        <w:r>
          <w:fldChar w:fldCharType="end"/>
        </w:r>
      </w:hyperlink>
    </w:p>
    <w:p xmlns:wp14="http://schemas.microsoft.com/office/word/2010/wordml" w:rsidR="003B03B3" w:rsidRDefault="003B03B3" w14:paraId="46FEA6F9" wp14:textId="77777777">
      <w:pPr>
        <w:pStyle w:val="TOC1"/>
        <w:tabs>
          <w:tab w:val="right" w:leader="dot" w:pos="8630"/>
        </w:tabs>
        <w:rPr>
          <w:rFonts w:cs="Times New Roman"/>
          <w:b w:val="0"/>
          <w:bCs w:val="0"/>
          <w:caps w:val="0"/>
          <w:sz w:val="22"/>
          <w:szCs w:val="22"/>
        </w:rPr>
      </w:pPr>
      <w:hyperlink w:history="1" w:anchor="_Toc368912300">
        <w:r w:rsidR="00FB5960">
          <w:rPr>
            <w:rStyle w:val="Hyperlink"/>
          </w:rPr>
          <w:t>5. Environment Description</w:t>
        </w:r>
        <w:r w:rsidR="00FB5960">
          <w:tab/>
        </w:r>
        <w:r>
          <w:fldChar w:fldCharType="begin"/>
        </w:r>
        <w:r w:rsidR="00FB5960">
          <w:instrText xml:space="preserve"> PAGEREF _Toc368912300 \h </w:instrText>
        </w:r>
        <w:r>
          <w:fldChar w:fldCharType="separate"/>
        </w:r>
        <w:r w:rsidR="00FB5960">
          <w:t>3</w:t>
        </w:r>
        <w:r>
          <w:fldChar w:fldCharType="end"/>
        </w:r>
      </w:hyperlink>
    </w:p>
    <w:p xmlns:wp14="http://schemas.microsoft.com/office/word/2010/wordml" w:rsidR="003B03B3" w:rsidRDefault="003B03B3" w14:paraId="74B253EA" wp14:textId="77777777">
      <w:pPr>
        <w:pStyle w:val="TOC2"/>
        <w:rPr>
          <w:rFonts w:cs="Times New Roman"/>
          <w:sz w:val="22"/>
          <w:szCs w:val="22"/>
        </w:rPr>
      </w:pPr>
      <w:hyperlink w:history="1" w:anchor="_Toc368912301">
        <w:r w:rsidR="00FB5960">
          <w:rPr>
            <w:rStyle w:val="Hyperlink"/>
          </w:rPr>
          <w:t>5.1. Time Zone Support</w:t>
        </w:r>
        <w:r w:rsidR="00FB5960">
          <w:tab/>
        </w:r>
        <w:r>
          <w:fldChar w:fldCharType="begin"/>
        </w:r>
        <w:r w:rsidR="00FB5960">
          <w:instrText xml:space="preserve"> PAGEREF _Toc368912301 \h </w:instrText>
        </w:r>
        <w:r>
          <w:fldChar w:fldCharType="separate"/>
        </w:r>
        <w:r w:rsidR="00FB5960">
          <w:t>3</w:t>
        </w:r>
        <w:r>
          <w:fldChar w:fldCharType="end"/>
        </w:r>
      </w:hyperlink>
    </w:p>
    <w:p xmlns:wp14="http://schemas.microsoft.com/office/word/2010/wordml" w:rsidR="003B03B3" w:rsidRDefault="003B03B3" w14:paraId="2BE5AC3F" wp14:textId="77777777">
      <w:pPr>
        <w:pStyle w:val="TOC2"/>
        <w:rPr>
          <w:rFonts w:cs="Times New Roman"/>
          <w:sz w:val="22"/>
          <w:szCs w:val="22"/>
        </w:rPr>
      </w:pPr>
      <w:hyperlink w:history="1" w:anchor="_Toc368912302">
        <w:r w:rsidR="00FB5960">
          <w:rPr>
            <w:rStyle w:val="Hyperlink"/>
          </w:rPr>
          <w:t>5.2. Language Support</w:t>
        </w:r>
        <w:r w:rsidR="00FB5960">
          <w:tab/>
        </w:r>
        <w:r>
          <w:fldChar w:fldCharType="begin"/>
        </w:r>
        <w:r w:rsidR="00FB5960">
          <w:instrText xml:space="preserve"> PAGEREF _Toc368912302 \h </w:instrText>
        </w:r>
        <w:r>
          <w:fldChar w:fldCharType="separate"/>
        </w:r>
        <w:r w:rsidR="00FB5960">
          <w:t>3</w:t>
        </w:r>
        <w:r>
          <w:fldChar w:fldCharType="end"/>
        </w:r>
      </w:hyperlink>
    </w:p>
    <w:p xmlns:wp14="http://schemas.microsoft.com/office/word/2010/wordml" w:rsidR="003B03B3" w:rsidRDefault="003B03B3" w14:paraId="3C87DF96" wp14:textId="77777777">
      <w:pPr>
        <w:pStyle w:val="TOC2"/>
        <w:rPr>
          <w:rFonts w:cs="Times New Roman"/>
          <w:sz w:val="22"/>
          <w:szCs w:val="22"/>
        </w:rPr>
      </w:pPr>
      <w:hyperlink w:history="1" w:anchor="_Toc368912303">
        <w:r w:rsidR="00FB5960">
          <w:rPr>
            <w:rStyle w:val="Hyperlink"/>
          </w:rPr>
          <w:t>5.3. User Desktop Requirements</w:t>
        </w:r>
        <w:r w:rsidR="00FB5960">
          <w:tab/>
        </w:r>
        <w:r>
          <w:fldChar w:fldCharType="begin"/>
        </w:r>
        <w:r w:rsidR="00FB5960">
          <w:instrText xml:space="preserve"> PAGEREF _Toc368912303 \h </w:instrText>
        </w:r>
        <w:r>
          <w:fldChar w:fldCharType="separate"/>
        </w:r>
        <w:r w:rsidR="00FB5960">
          <w:t>3</w:t>
        </w:r>
        <w:r>
          <w:fldChar w:fldCharType="end"/>
        </w:r>
      </w:hyperlink>
    </w:p>
    <w:p xmlns:wp14="http://schemas.microsoft.com/office/word/2010/wordml" w:rsidR="003B03B3" w:rsidRDefault="003B03B3" w14:paraId="53B74728" wp14:textId="77777777">
      <w:pPr>
        <w:pStyle w:val="TOC2"/>
        <w:rPr>
          <w:rFonts w:cs="Times New Roman"/>
          <w:sz w:val="22"/>
          <w:szCs w:val="22"/>
        </w:rPr>
      </w:pPr>
      <w:hyperlink w:history="1" w:anchor="_Toc368912304">
        <w:r w:rsidR="00FB5960">
          <w:rPr>
            <w:rStyle w:val="Hyperlink"/>
          </w:rPr>
          <w:t>5.4. Server-Side Requirements</w:t>
        </w:r>
        <w:r w:rsidR="00FB5960">
          <w:tab/>
        </w:r>
        <w:r>
          <w:fldChar w:fldCharType="begin"/>
        </w:r>
        <w:r w:rsidR="00FB5960">
          <w:instrText xml:space="preserve"> PAGEREF _Toc368912304 \h </w:instrText>
        </w:r>
        <w:r>
          <w:fldChar w:fldCharType="separate"/>
        </w:r>
        <w:r w:rsidR="00FB5960">
          <w:t>3</w:t>
        </w:r>
        <w:r>
          <w:fldChar w:fldCharType="end"/>
        </w:r>
      </w:hyperlink>
    </w:p>
    <w:p xmlns:wp14="http://schemas.microsoft.com/office/word/2010/wordml" w:rsidR="003B03B3" w:rsidRDefault="003B03B3" w14:paraId="65B154E7" wp14:textId="77777777">
      <w:pPr>
        <w:pStyle w:val="TOC3"/>
        <w:tabs>
          <w:tab w:val="right" w:leader="dot" w:pos="8630"/>
        </w:tabs>
        <w:rPr>
          <w:rFonts w:cs="Times New Roman"/>
          <w:i w:val="0"/>
          <w:iCs w:val="0"/>
          <w:sz w:val="22"/>
          <w:szCs w:val="22"/>
        </w:rPr>
      </w:pPr>
      <w:hyperlink w:history="1" w:anchor="_Toc368912305">
        <w:r w:rsidR="00FB5960">
          <w:rPr>
            <w:rStyle w:val="Hyperlink"/>
          </w:rPr>
          <w:t>5.4.1. Deployment Considerations</w:t>
        </w:r>
        <w:r w:rsidR="00FB5960">
          <w:tab/>
        </w:r>
        <w:r>
          <w:fldChar w:fldCharType="begin"/>
        </w:r>
        <w:r w:rsidR="00FB5960">
          <w:instrText xml:space="preserve"> PAGEREF _Toc368912305 \h </w:instrText>
        </w:r>
        <w:r>
          <w:fldChar w:fldCharType="separate"/>
        </w:r>
        <w:r w:rsidR="00FB5960">
          <w:t>3</w:t>
        </w:r>
        <w:r>
          <w:fldChar w:fldCharType="end"/>
        </w:r>
      </w:hyperlink>
    </w:p>
    <w:p xmlns:wp14="http://schemas.microsoft.com/office/word/2010/wordml" w:rsidR="003B03B3" w:rsidRDefault="003B03B3" w14:paraId="763EF354" wp14:textId="77777777">
      <w:pPr>
        <w:pStyle w:val="TOC3"/>
        <w:tabs>
          <w:tab w:val="right" w:leader="dot" w:pos="8630"/>
        </w:tabs>
        <w:rPr>
          <w:rFonts w:cs="Times New Roman"/>
          <w:i w:val="0"/>
          <w:iCs w:val="0"/>
          <w:sz w:val="22"/>
          <w:szCs w:val="22"/>
        </w:rPr>
      </w:pPr>
      <w:hyperlink w:history="1" w:anchor="_Toc368912306">
        <w:r w:rsidR="00FB5960">
          <w:rPr>
            <w:rStyle w:val="Hyperlink"/>
          </w:rPr>
          <w:t>5.4.2. Application Server Disk Space</w:t>
        </w:r>
        <w:r w:rsidR="00FB5960">
          <w:tab/>
        </w:r>
        <w:r>
          <w:fldChar w:fldCharType="begin"/>
        </w:r>
        <w:r w:rsidR="00FB5960">
          <w:instrText xml:space="preserve"> PAGEREF _Toc368912306 \h </w:instrText>
        </w:r>
        <w:r>
          <w:fldChar w:fldCharType="separate"/>
        </w:r>
        <w:r w:rsidR="00FB5960">
          <w:t>3</w:t>
        </w:r>
        <w:r>
          <w:fldChar w:fldCharType="end"/>
        </w:r>
      </w:hyperlink>
    </w:p>
    <w:p xmlns:wp14="http://schemas.microsoft.com/office/word/2010/wordml" w:rsidR="003B03B3" w:rsidRDefault="003B03B3" w14:paraId="416914A1" wp14:textId="77777777">
      <w:pPr>
        <w:pStyle w:val="TOC3"/>
        <w:tabs>
          <w:tab w:val="right" w:leader="dot" w:pos="8630"/>
        </w:tabs>
        <w:rPr>
          <w:rFonts w:cs="Times New Roman"/>
          <w:i w:val="0"/>
          <w:iCs w:val="0"/>
          <w:sz w:val="22"/>
          <w:szCs w:val="22"/>
        </w:rPr>
      </w:pPr>
      <w:hyperlink w:history="1" w:anchor="_Toc368912307">
        <w:r w:rsidR="00FB5960">
          <w:rPr>
            <w:rStyle w:val="Hyperlink"/>
          </w:rPr>
          <w:t>5.4.3. Database Server Disk Space</w:t>
        </w:r>
        <w:r w:rsidR="00FB5960">
          <w:tab/>
        </w:r>
        <w:r>
          <w:fldChar w:fldCharType="begin"/>
        </w:r>
        <w:r w:rsidR="00FB5960">
          <w:instrText xml:space="preserve"> PAGEREF _Toc368912307 \h </w:instrText>
        </w:r>
        <w:r>
          <w:fldChar w:fldCharType="separate"/>
        </w:r>
        <w:r w:rsidR="00FB5960">
          <w:t>3</w:t>
        </w:r>
        <w:r>
          <w:fldChar w:fldCharType="end"/>
        </w:r>
      </w:hyperlink>
    </w:p>
    <w:p xmlns:wp14="http://schemas.microsoft.com/office/word/2010/wordml" w:rsidR="003B03B3" w:rsidRDefault="003B03B3" w14:paraId="66E7C483" wp14:textId="77777777">
      <w:pPr>
        <w:pStyle w:val="TOC3"/>
        <w:tabs>
          <w:tab w:val="right" w:leader="dot" w:pos="8630"/>
        </w:tabs>
        <w:rPr>
          <w:rFonts w:cs="Times New Roman"/>
          <w:i w:val="0"/>
          <w:iCs w:val="0"/>
          <w:sz w:val="22"/>
          <w:szCs w:val="22"/>
        </w:rPr>
      </w:pPr>
      <w:hyperlink w:history="1" w:anchor="_Toc368912308">
        <w:r w:rsidR="00FB5960">
          <w:rPr>
            <w:rStyle w:val="Hyperlink"/>
          </w:rPr>
          <w:t>5.4.4. Integration Requirements</w:t>
        </w:r>
        <w:r w:rsidR="00FB5960">
          <w:tab/>
        </w:r>
        <w:r>
          <w:fldChar w:fldCharType="begin"/>
        </w:r>
        <w:r w:rsidR="00FB5960">
          <w:instrText xml:space="preserve"> PAGEREF _Toc368912308 \h </w:instrText>
        </w:r>
        <w:r>
          <w:fldChar w:fldCharType="separate"/>
        </w:r>
        <w:r w:rsidR="00FB5960">
          <w:t>3</w:t>
        </w:r>
        <w:r>
          <w:fldChar w:fldCharType="end"/>
        </w:r>
      </w:hyperlink>
    </w:p>
    <w:p xmlns:wp14="http://schemas.microsoft.com/office/word/2010/wordml" w:rsidR="003B03B3" w:rsidRDefault="003B03B3" w14:paraId="1F51DC23" wp14:textId="77777777">
      <w:pPr>
        <w:pStyle w:val="TOC3"/>
        <w:tabs>
          <w:tab w:val="right" w:leader="dot" w:pos="8630"/>
        </w:tabs>
        <w:rPr>
          <w:rFonts w:cs="Times New Roman"/>
          <w:i w:val="0"/>
          <w:iCs w:val="0"/>
          <w:sz w:val="22"/>
          <w:szCs w:val="22"/>
        </w:rPr>
      </w:pPr>
      <w:hyperlink w:history="1" w:anchor="_Toc368912309">
        <w:r w:rsidR="00FB5960">
          <w:rPr>
            <w:rStyle w:val="Hyperlink"/>
          </w:rPr>
          <w:t>5.4.5. Jobs</w:t>
        </w:r>
        <w:r w:rsidR="00FB5960">
          <w:tab/>
        </w:r>
        <w:r>
          <w:fldChar w:fldCharType="begin"/>
        </w:r>
        <w:r w:rsidR="00FB5960">
          <w:instrText xml:space="preserve"> PAGEREF _Toc368912309 \h </w:instrText>
        </w:r>
        <w:r>
          <w:fldChar w:fldCharType="separate"/>
        </w:r>
        <w:r w:rsidR="00FB5960">
          <w:t>3</w:t>
        </w:r>
        <w:r>
          <w:fldChar w:fldCharType="end"/>
        </w:r>
      </w:hyperlink>
    </w:p>
    <w:p xmlns:wp14="http://schemas.microsoft.com/office/word/2010/wordml" w:rsidR="003B03B3" w:rsidRDefault="003B03B3" w14:paraId="378C9BC1" wp14:textId="77777777">
      <w:pPr>
        <w:pStyle w:val="TOC3"/>
        <w:tabs>
          <w:tab w:val="right" w:leader="dot" w:pos="8630"/>
        </w:tabs>
        <w:rPr>
          <w:rFonts w:cs="Times New Roman"/>
          <w:i w:val="0"/>
          <w:iCs w:val="0"/>
          <w:sz w:val="22"/>
          <w:szCs w:val="22"/>
        </w:rPr>
      </w:pPr>
      <w:hyperlink w:history="1" w:anchor="_Toc368912310">
        <w:r w:rsidR="00FB5960">
          <w:rPr>
            <w:rStyle w:val="Hyperlink"/>
          </w:rPr>
          <w:t>5.4.6. Network</w:t>
        </w:r>
        <w:r w:rsidR="00FB5960">
          <w:tab/>
        </w:r>
        <w:r>
          <w:fldChar w:fldCharType="begin"/>
        </w:r>
        <w:r w:rsidR="00FB5960">
          <w:instrText xml:space="preserve"> PAGEREF _Toc368912310 \h </w:instrText>
        </w:r>
        <w:r>
          <w:fldChar w:fldCharType="separate"/>
        </w:r>
        <w:r w:rsidR="00FB5960">
          <w:t>3</w:t>
        </w:r>
        <w:r>
          <w:fldChar w:fldCharType="end"/>
        </w:r>
      </w:hyperlink>
    </w:p>
    <w:p xmlns:wp14="http://schemas.microsoft.com/office/word/2010/wordml" w:rsidR="003B03B3" w:rsidRDefault="003B03B3" w14:paraId="67D38A48" wp14:textId="77777777">
      <w:pPr>
        <w:pStyle w:val="TOC3"/>
        <w:tabs>
          <w:tab w:val="right" w:leader="dot" w:pos="8630"/>
        </w:tabs>
        <w:rPr>
          <w:rFonts w:cs="Times New Roman"/>
          <w:i w:val="0"/>
          <w:iCs w:val="0"/>
          <w:sz w:val="22"/>
          <w:szCs w:val="22"/>
        </w:rPr>
      </w:pPr>
      <w:hyperlink w:history="1" w:anchor="_Toc368912311">
        <w:r w:rsidR="00FB5960">
          <w:rPr>
            <w:rStyle w:val="Hyperlink"/>
          </w:rPr>
          <w:t>5.4.7. Others</w:t>
        </w:r>
        <w:r w:rsidR="00FB5960">
          <w:tab/>
        </w:r>
        <w:r>
          <w:fldChar w:fldCharType="begin"/>
        </w:r>
        <w:r w:rsidR="00FB5960">
          <w:instrText xml:space="preserve"> PAGEREF _Toc368912311 \h </w:instrText>
        </w:r>
        <w:r>
          <w:fldChar w:fldCharType="separate"/>
        </w:r>
        <w:r w:rsidR="00FB5960">
          <w:t>3</w:t>
        </w:r>
        <w:r>
          <w:fldChar w:fldCharType="end"/>
        </w:r>
      </w:hyperlink>
    </w:p>
    <w:p xmlns:wp14="http://schemas.microsoft.com/office/word/2010/wordml" w:rsidR="003B03B3" w:rsidRDefault="003B03B3" w14:paraId="119D0E9A" wp14:textId="77777777">
      <w:pPr>
        <w:pStyle w:val="TOC2"/>
        <w:rPr>
          <w:rFonts w:cs="Times New Roman"/>
          <w:sz w:val="22"/>
          <w:szCs w:val="22"/>
        </w:rPr>
      </w:pPr>
      <w:hyperlink w:history="1" w:anchor="_Toc368912312">
        <w:r w:rsidR="00FB5960">
          <w:rPr>
            <w:rStyle w:val="Hyperlink"/>
          </w:rPr>
          <w:t>5.5. Configuration</w:t>
        </w:r>
        <w:r w:rsidR="00FB5960">
          <w:tab/>
        </w:r>
        <w:r>
          <w:fldChar w:fldCharType="begin"/>
        </w:r>
        <w:r w:rsidR="00FB5960">
          <w:instrText xml:space="preserve"> PAGEREF _Toc368912312 \h </w:instrText>
        </w:r>
        <w:r>
          <w:fldChar w:fldCharType="separate"/>
        </w:r>
        <w:r w:rsidR="00FB5960">
          <w:t>3</w:t>
        </w:r>
        <w:r>
          <w:fldChar w:fldCharType="end"/>
        </w:r>
      </w:hyperlink>
    </w:p>
    <w:p xmlns:wp14="http://schemas.microsoft.com/office/word/2010/wordml" w:rsidR="003B03B3" w:rsidRDefault="003B03B3" w14:paraId="0918802C" wp14:textId="77777777">
      <w:pPr>
        <w:pStyle w:val="TOC3"/>
        <w:tabs>
          <w:tab w:val="right" w:leader="dot" w:pos="8630"/>
        </w:tabs>
        <w:rPr>
          <w:rFonts w:cs="Times New Roman"/>
          <w:i w:val="0"/>
          <w:iCs w:val="0"/>
          <w:sz w:val="22"/>
          <w:szCs w:val="22"/>
        </w:rPr>
      </w:pPr>
      <w:hyperlink w:history="1" w:anchor="_Toc368912313">
        <w:r w:rsidR="00FB5960">
          <w:rPr>
            <w:rStyle w:val="Hyperlink"/>
          </w:rPr>
          <w:t>5.5.1. Operating System</w:t>
        </w:r>
        <w:r w:rsidR="00FB5960">
          <w:tab/>
        </w:r>
        <w:r>
          <w:fldChar w:fldCharType="begin"/>
        </w:r>
        <w:r w:rsidR="00FB5960">
          <w:instrText xml:space="preserve"> PAGEREF _Toc368912313 \h </w:instrText>
        </w:r>
        <w:r>
          <w:fldChar w:fldCharType="separate"/>
        </w:r>
        <w:r w:rsidR="00FB5960">
          <w:t>3</w:t>
        </w:r>
        <w:r>
          <w:fldChar w:fldCharType="end"/>
        </w:r>
      </w:hyperlink>
    </w:p>
    <w:p xmlns:wp14="http://schemas.microsoft.com/office/word/2010/wordml" w:rsidR="003B03B3" w:rsidRDefault="003B03B3" w14:paraId="499AF5ED" wp14:textId="77777777">
      <w:pPr>
        <w:pStyle w:val="TOC3"/>
        <w:tabs>
          <w:tab w:val="right" w:leader="dot" w:pos="8630"/>
        </w:tabs>
        <w:rPr>
          <w:rFonts w:cs="Times New Roman"/>
          <w:i w:val="0"/>
          <w:iCs w:val="0"/>
          <w:sz w:val="22"/>
          <w:szCs w:val="22"/>
        </w:rPr>
      </w:pPr>
      <w:hyperlink w:history="1" w:anchor="_Toc368912314">
        <w:r w:rsidR="00FB5960">
          <w:rPr>
            <w:rStyle w:val="Hyperlink"/>
          </w:rPr>
          <w:t>5.5.2. Database</w:t>
        </w:r>
        <w:r w:rsidR="00FB5960">
          <w:tab/>
        </w:r>
        <w:r>
          <w:fldChar w:fldCharType="begin"/>
        </w:r>
        <w:r w:rsidR="00FB5960">
          <w:instrText xml:space="preserve"> PAGEREF _Toc368912314 \h </w:instrText>
        </w:r>
        <w:r>
          <w:fldChar w:fldCharType="separate"/>
        </w:r>
        <w:r w:rsidR="00FB5960">
          <w:t>3</w:t>
        </w:r>
        <w:r>
          <w:fldChar w:fldCharType="end"/>
        </w:r>
      </w:hyperlink>
    </w:p>
    <w:p xmlns:wp14="http://schemas.microsoft.com/office/word/2010/wordml" w:rsidR="003B03B3" w:rsidRDefault="003B03B3" w14:paraId="385A1CD6" wp14:textId="77777777">
      <w:pPr>
        <w:pStyle w:val="TOC3"/>
        <w:tabs>
          <w:tab w:val="right" w:leader="dot" w:pos="8630"/>
        </w:tabs>
        <w:rPr>
          <w:rFonts w:cs="Times New Roman"/>
          <w:i w:val="0"/>
          <w:iCs w:val="0"/>
          <w:sz w:val="22"/>
          <w:szCs w:val="22"/>
        </w:rPr>
      </w:pPr>
      <w:hyperlink w:history="1" w:anchor="_Toc368912315">
        <w:r w:rsidR="00FB5960">
          <w:rPr>
            <w:rStyle w:val="Hyperlink"/>
          </w:rPr>
          <w:t>5.5.3. Network</w:t>
        </w:r>
        <w:r w:rsidR="00FB5960">
          <w:tab/>
        </w:r>
        <w:r>
          <w:fldChar w:fldCharType="begin"/>
        </w:r>
        <w:r w:rsidR="00FB5960">
          <w:instrText xml:space="preserve"> PAGEREF _Toc368912315 \h </w:instrText>
        </w:r>
        <w:r>
          <w:fldChar w:fldCharType="separate"/>
        </w:r>
        <w:r w:rsidR="00FB5960">
          <w:t>3</w:t>
        </w:r>
        <w:r>
          <w:fldChar w:fldCharType="end"/>
        </w:r>
      </w:hyperlink>
    </w:p>
    <w:p xmlns:wp14="http://schemas.microsoft.com/office/word/2010/wordml" w:rsidR="003B03B3" w:rsidRDefault="003B03B3" w14:paraId="2356B279" wp14:textId="77777777">
      <w:pPr>
        <w:pStyle w:val="TOC3"/>
        <w:tabs>
          <w:tab w:val="right" w:leader="dot" w:pos="8630"/>
        </w:tabs>
        <w:rPr>
          <w:rFonts w:cs="Times New Roman"/>
          <w:i w:val="0"/>
          <w:iCs w:val="0"/>
          <w:sz w:val="22"/>
          <w:szCs w:val="22"/>
        </w:rPr>
      </w:pPr>
      <w:hyperlink w:history="1" w:anchor="_Toc368912316">
        <w:r w:rsidR="00FB5960">
          <w:rPr>
            <w:rStyle w:val="Hyperlink"/>
          </w:rPr>
          <w:t>5.5.4. Desktop</w:t>
        </w:r>
        <w:r w:rsidR="00FB5960">
          <w:tab/>
        </w:r>
        <w:r>
          <w:fldChar w:fldCharType="begin"/>
        </w:r>
        <w:r w:rsidR="00FB5960">
          <w:instrText xml:space="preserve"> PAGEREF _Toc368912316 \h </w:instrText>
        </w:r>
        <w:r>
          <w:fldChar w:fldCharType="separate"/>
        </w:r>
        <w:r w:rsidR="00FB5960">
          <w:t>3</w:t>
        </w:r>
        <w:r>
          <w:fldChar w:fldCharType="end"/>
        </w:r>
      </w:hyperlink>
    </w:p>
    <w:p xmlns:wp14="http://schemas.microsoft.com/office/word/2010/wordml" w:rsidR="003B03B3" w:rsidRDefault="003B03B3" w14:paraId="2F18993A" wp14:textId="77777777">
      <w:pPr>
        <w:pStyle w:val="TOC1"/>
        <w:tabs>
          <w:tab w:val="right" w:leader="dot" w:pos="8630"/>
        </w:tabs>
        <w:rPr>
          <w:rFonts w:cs="Times New Roman"/>
          <w:b w:val="0"/>
          <w:bCs w:val="0"/>
          <w:caps w:val="0"/>
          <w:sz w:val="22"/>
          <w:szCs w:val="22"/>
        </w:rPr>
      </w:pPr>
      <w:hyperlink w:history="1" w:anchor="_Toc368912317">
        <w:r w:rsidR="00FB5960">
          <w:rPr>
            <w:rStyle w:val="Hyperlink"/>
          </w:rPr>
          <w:t>6. References</w:t>
        </w:r>
        <w:r w:rsidR="00FB5960">
          <w:tab/>
        </w:r>
        <w:r>
          <w:fldChar w:fldCharType="begin"/>
        </w:r>
        <w:r w:rsidR="00FB5960">
          <w:instrText xml:space="preserve"> PAGEREF _Toc368912317 \h </w:instrText>
        </w:r>
        <w:r>
          <w:fldChar w:fldCharType="separate"/>
        </w:r>
        <w:r w:rsidR="00FB5960">
          <w:t>3</w:t>
        </w:r>
        <w:r>
          <w:fldChar w:fldCharType="end"/>
        </w:r>
      </w:hyperlink>
    </w:p>
    <w:p xmlns:wp14="http://schemas.microsoft.com/office/word/2010/wordml" w:rsidR="003B03B3" w:rsidRDefault="003B03B3" w14:paraId="0BAB97CB" wp14:textId="77777777">
      <w:pPr>
        <w:pStyle w:val="TOC1"/>
        <w:tabs>
          <w:tab w:val="right" w:leader="dot" w:pos="8630"/>
        </w:tabs>
        <w:rPr>
          <w:rFonts w:cs="Times New Roman"/>
          <w:b w:val="0"/>
          <w:bCs w:val="0"/>
          <w:caps w:val="0"/>
          <w:sz w:val="22"/>
          <w:szCs w:val="22"/>
        </w:rPr>
      </w:pPr>
      <w:hyperlink w:history="1" w:anchor="_Toc368912318">
        <w:r w:rsidR="00FB5960">
          <w:rPr>
            <w:rStyle w:val="Hyperlink"/>
          </w:rPr>
          <w:t>7. Appendix</w:t>
        </w:r>
        <w:r w:rsidR="00FB5960">
          <w:tab/>
        </w:r>
        <w:r>
          <w:fldChar w:fldCharType="begin"/>
        </w:r>
        <w:r w:rsidR="00FB5960">
          <w:instrText xml:space="preserve"> PAGEREF _Toc368912318 \h </w:instrText>
        </w:r>
        <w:r>
          <w:fldChar w:fldCharType="separate"/>
        </w:r>
        <w:r w:rsidR="00FB5960">
          <w:t>3</w:t>
        </w:r>
        <w:r>
          <w:fldChar w:fldCharType="end"/>
        </w:r>
      </w:hyperlink>
    </w:p>
    <w:p xmlns:wp14="http://schemas.microsoft.com/office/word/2010/wordml" w:rsidR="003B03B3" w:rsidRDefault="003B03B3" w14:paraId="62486C05" wp14:textId="77777777">
      <w:pPr>
        <w:pStyle w:val="Heading1"/>
        <w:numPr>
          <w:ilvl w:val="0"/>
          <w:numId w:val="0"/>
        </w:numPr>
        <w:ind w:left="403"/>
      </w:pPr>
      <w:r>
        <w:fldChar w:fldCharType="end"/>
      </w:r>
      <w:bookmarkStart w:name="_Toc207768238" w:id="5"/>
    </w:p>
    <w:p xmlns:wp14="http://schemas.microsoft.com/office/word/2010/wordml" w:rsidR="003B03B3" w:rsidRDefault="00FB5960" w14:paraId="3E7A9F1C" wp14:textId="77777777">
      <w:pPr>
        <w:pStyle w:val="Heading1"/>
        <w:ind w:firstLine="23"/>
        <w:rPr>
          <w:sz w:val="28"/>
          <w:szCs w:val="28"/>
        </w:rPr>
      </w:pPr>
      <w:r>
        <w:br w:type="page"/>
      </w:r>
      <w:bookmarkStart w:name="_Toc368912248" w:id="6"/>
      <w:r>
        <w:rPr>
          <w:sz w:val="28"/>
          <w:szCs w:val="28"/>
        </w:rPr>
        <w:t>Introduction</w:t>
      </w:r>
      <w:bookmarkEnd w:id="5"/>
      <w:bookmarkEnd w:id="6"/>
    </w:p>
    <w:p xmlns:wp14="http://schemas.microsoft.com/office/word/2010/wordml" w:rsidR="003B03B3" w:rsidRDefault="00FB5960" w14:paraId="5CC7CF8E" wp14:textId="2F52F6FF">
      <w:pPr>
        <w:pStyle w:val="InfoBlue"/>
        <w:jc w:val="both"/>
        <w:rPr>
          <w:rFonts w:ascii="Arial" w:hAnsi="Arial" w:cs="Arial"/>
        </w:rPr>
      </w:pPr>
      <w:r w:rsidRPr="50419588" w:rsidR="00FB5960">
        <w:rPr>
          <w:rFonts w:ascii="Arial" w:hAnsi="Arial" w:cs="Arial"/>
        </w:rPr>
        <w:t xml:space="preserve">[The introduction of the </w:t>
      </w:r>
      <w:r w:rsidRPr="50419588" w:rsidR="00FB5960">
        <w:rPr>
          <w:rStyle w:val="Strong"/>
          <w:rFonts w:ascii="Arial" w:hAnsi="Arial" w:cs="Arial"/>
        </w:rPr>
        <w:t>HLD LLD Document</w:t>
      </w:r>
      <w:r w:rsidRPr="50419588" w:rsidR="00FB5960">
        <w:rPr>
          <w:rFonts w:ascii="Arial" w:hAnsi="Arial" w:cs="Arial"/>
        </w:rPr>
        <w:t xml:space="preserve"> should </w:t>
      </w:r>
      <w:r w:rsidRPr="50419588" w:rsidR="00FB5960">
        <w:rPr>
          <w:rFonts w:ascii="Arial" w:hAnsi="Arial" w:cs="Arial"/>
        </w:rPr>
        <w:t>provide</w:t>
      </w:r>
      <w:r w:rsidRPr="50419588" w:rsidR="00FB5960">
        <w:rPr>
          <w:rFonts w:ascii="Arial" w:hAnsi="Arial" w:cs="Arial"/>
        </w:rPr>
        <w:t xml:space="preserve"> an overview of the Project. It should include the purpose, scope, definitions, acronyms, abbreviations, </w:t>
      </w:r>
      <w:bookmarkStart w:name="_Int_gv6AaSi7" w:id="1170928884"/>
      <w:r w:rsidRPr="50419588" w:rsidR="335E298D">
        <w:rPr>
          <w:rFonts w:ascii="Arial" w:hAnsi="Arial" w:cs="Arial"/>
        </w:rPr>
        <w:t>references,</w:t>
      </w:r>
      <w:bookmarkEnd w:id="1170928884"/>
      <w:r w:rsidRPr="50419588" w:rsidR="00FB5960">
        <w:rPr>
          <w:rFonts w:ascii="Arial" w:hAnsi="Arial" w:cs="Arial"/>
        </w:rPr>
        <w:t xml:space="preserve"> and overview of the </w:t>
      </w:r>
      <w:r w:rsidRPr="50419588" w:rsidR="00FB5960">
        <w:rPr>
          <w:rStyle w:val="Strong"/>
          <w:rFonts w:ascii="Arial" w:hAnsi="Arial" w:cs="Arial"/>
        </w:rPr>
        <w:t>HLD LLD Document</w:t>
      </w:r>
      <w:r w:rsidRPr="50419588" w:rsidR="00FB5960">
        <w:rPr>
          <w:rFonts w:ascii="Arial" w:hAnsi="Arial" w:cs="Arial"/>
        </w:rPr>
        <w:t>.]</w:t>
      </w:r>
    </w:p>
    <w:p xmlns:wp14="http://schemas.microsoft.com/office/word/2010/wordml" w:rsidR="003B03B3" w:rsidRDefault="00FB5960" w14:paraId="709EAE74" wp14:textId="4C6B3C3F">
      <w:pPr>
        <w:pStyle w:val="BodyText"/>
        <w:ind w:left="426"/>
        <w:jc w:val="both"/>
        <w:rPr>
          <w:rFonts w:ascii="Bookman Old Style" w:hAnsi="Bookman Old Style"/>
          <w:sz w:val="24"/>
          <w:szCs w:val="24"/>
        </w:rPr>
      </w:pPr>
      <w:r w:rsidRPr="246D6B71" w:rsidR="00FB5960">
        <w:rPr>
          <w:rFonts w:ascii="Bookman Old Style" w:hAnsi="Bookman Old Style"/>
          <w:sz w:val="24"/>
          <w:szCs w:val="24"/>
        </w:rPr>
        <w:t>The aim of the project “</w:t>
      </w:r>
      <w:r w:rsidRPr="246D6B71" w:rsidR="4C24C768">
        <w:rPr>
          <w:rFonts w:ascii="Bookman Old Style" w:hAnsi="Bookman Old Style"/>
          <w:sz w:val="24"/>
          <w:szCs w:val="24"/>
        </w:rPr>
        <w:t>Research Submission Management (Author Search)</w:t>
      </w:r>
      <w:r w:rsidRPr="246D6B71" w:rsidR="00FB5960">
        <w:rPr>
          <w:rFonts w:ascii="Bookman Old Style" w:hAnsi="Bookman Old Style"/>
          <w:sz w:val="24"/>
          <w:szCs w:val="24"/>
        </w:rPr>
        <w:t xml:space="preserve">” is to gather and analyze the submissions from </w:t>
      </w:r>
      <w:r w:rsidRPr="246D6B71" w:rsidR="15E89ACC">
        <w:rPr>
          <w:rFonts w:ascii="Bookman Old Style" w:hAnsi="Bookman Old Style"/>
          <w:sz w:val="24"/>
          <w:szCs w:val="24"/>
        </w:rPr>
        <w:t>researchers. This</w:t>
      </w:r>
      <w:r w:rsidRPr="246D6B71" w:rsidR="00FB5960">
        <w:rPr>
          <w:rFonts w:ascii="Bookman Old Style" w:hAnsi="Bookman Old Style"/>
          <w:sz w:val="24"/>
          <w:szCs w:val="24"/>
        </w:rPr>
        <w:t xml:space="preserve"> application takes the submissions from various researchers and in the specified manner only. The purpose of this application is to store and find the research papers which </w:t>
      </w:r>
      <w:r w:rsidRPr="246D6B71" w:rsidR="00FB5960">
        <w:rPr>
          <w:rFonts w:ascii="Bookman Old Style" w:hAnsi="Bookman Old Style"/>
          <w:sz w:val="24"/>
          <w:szCs w:val="24"/>
        </w:rPr>
        <w:t>contain</w:t>
      </w:r>
      <w:r w:rsidRPr="246D6B71" w:rsidR="00FB5960">
        <w:rPr>
          <w:rFonts w:ascii="Bookman Old Style" w:hAnsi="Bookman Old Style"/>
          <w:sz w:val="24"/>
          <w:szCs w:val="24"/>
        </w:rPr>
        <w:t xml:space="preserve"> a particular author and project id. This application displays all submissions made by a particular author, it is helpful to people for finding </w:t>
      </w:r>
      <w:r w:rsidRPr="246D6B71" w:rsidR="00FB5960">
        <w:rPr>
          <w:rFonts w:ascii="Bookman Old Style" w:hAnsi="Bookman Old Style"/>
          <w:color w:val="000000" w:themeColor="text1" w:themeTint="FF" w:themeShade="FF"/>
          <w:sz w:val="24"/>
          <w:szCs w:val="24"/>
        </w:rPr>
        <w:t>information</w:t>
      </w:r>
      <w:r w:rsidRPr="246D6B71" w:rsidR="00FB5960">
        <w:rPr>
          <w:rFonts w:ascii="Bookman Old Style" w:hAnsi="Bookman Old Style"/>
          <w:sz w:val="24"/>
          <w:szCs w:val="24"/>
        </w:rPr>
        <w:t xml:space="preserve"> by using specific author or project id. </w:t>
      </w:r>
      <w:r w:rsidRPr="246D6B71" w:rsidR="6DDBA486">
        <w:rPr>
          <w:rFonts w:ascii="Bookman Old Style" w:hAnsi="Bookman Old Style"/>
          <w:sz w:val="24"/>
          <w:szCs w:val="24"/>
        </w:rPr>
        <w:t>This application</w:t>
      </w:r>
      <w:r w:rsidRPr="246D6B71" w:rsidR="00FB5960">
        <w:rPr>
          <w:rFonts w:ascii="Bookman Old Style" w:hAnsi="Bookman Old Style"/>
          <w:sz w:val="24"/>
          <w:szCs w:val="24"/>
        </w:rPr>
        <w:t xml:space="preserve"> fetch</w:t>
      </w:r>
      <w:r w:rsidRPr="246D6B71" w:rsidR="7428CDB8">
        <w:rPr>
          <w:rFonts w:ascii="Bookman Old Style" w:hAnsi="Bookman Old Style"/>
          <w:sz w:val="24"/>
          <w:szCs w:val="24"/>
        </w:rPr>
        <w:t>es</w:t>
      </w:r>
      <w:r w:rsidRPr="246D6B71" w:rsidR="00FB5960">
        <w:rPr>
          <w:rFonts w:ascii="Bookman Old Style" w:hAnsi="Bookman Old Style"/>
          <w:sz w:val="24"/>
          <w:szCs w:val="24"/>
        </w:rPr>
        <w:t xml:space="preserve"> </w:t>
      </w:r>
      <w:r w:rsidRPr="246D6B71" w:rsidR="00FB5960">
        <w:rPr>
          <w:rFonts w:ascii="Bookman Old Style" w:hAnsi="Bookman Old Style"/>
          <w:sz w:val="24"/>
          <w:szCs w:val="24"/>
        </w:rPr>
        <w:t>numerous</w:t>
      </w:r>
      <w:r w:rsidRPr="246D6B71" w:rsidR="00FB5960">
        <w:rPr>
          <w:rFonts w:ascii="Bookman Old Style" w:hAnsi="Bookman Old Style"/>
          <w:sz w:val="24"/>
          <w:szCs w:val="24"/>
        </w:rPr>
        <w:t xml:space="preserve"> research papers, white papers, blogs, </w:t>
      </w:r>
      <w:bookmarkStart w:name="_Int_ufDt0689" w:id="1720500935"/>
      <w:r w:rsidRPr="246D6B71" w:rsidR="7F016805">
        <w:rPr>
          <w:rFonts w:ascii="Bookman Old Style" w:hAnsi="Bookman Old Style"/>
          <w:sz w:val="24"/>
          <w:szCs w:val="24"/>
        </w:rPr>
        <w:t>articles,</w:t>
      </w:r>
      <w:bookmarkEnd w:id="1720500935"/>
      <w:r w:rsidRPr="246D6B71" w:rsidR="00FB5960">
        <w:rPr>
          <w:rFonts w:ascii="Bookman Old Style" w:hAnsi="Bookman Old Style"/>
          <w:sz w:val="24"/>
          <w:szCs w:val="24"/>
        </w:rPr>
        <w:t xml:space="preserve"> and total submissions of a particular author or pro</w:t>
      </w:r>
      <w:r w:rsidRPr="246D6B71" w:rsidR="2A54FF7A">
        <w:rPr>
          <w:rFonts w:ascii="Bookman Old Style" w:hAnsi="Bookman Old Style"/>
          <w:sz w:val="24"/>
          <w:szCs w:val="24"/>
        </w:rPr>
        <w:t>ject id</w:t>
      </w:r>
      <w:r w:rsidRPr="246D6B71" w:rsidR="00FB5960">
        <w:rPr>
          <w:rFonts w:ascii="Bookman Old Style" w:hAnsi="Bookman Old Style"/>
          <w:sz w:val="24"/>
          <w:szCs w:val="24"/>
        </w:rPr>
        <w:t>.</w:t>
      </w:r>
    </w:p>
    <w:p xmlns:wp14="http://schemas.microsoft.com/office/word/2010/wordml" w:rsidR="003B03B3" w:rsidRDefault="00FB5960" w14:paraId="6E3EF47B" wp14:textId="77777777">
      <w:pPr>
        <w:pStyle w:val="Heading2"/>
        <w:rPr/>
      </w:pPr>
      <w:bookmarkStart w:name="_Toc207768239" w:id="7"/>
      <w:bookmarkStart w:name="_Toc368912249" w:id="8"/>
      <w:r w:rsidR="00FB5960">
        <w:rPr/>
        <w:t>Intended Audience</w:t>
      </w:r>
      <w:bookmarkEnd w:id="7"/>
      <w:bookmarkEnd w:id="8"/>
    </w:p>
    <w:p w:rsidR="610C6AEE" w:rsidP="610C6AEE" w:rsidRDefault="610C6AEE" w14:paraId="3744D740" w14:textId="2EE653FB">
      <w:pPr>
        <w:pStyle w:val="Normal"/>
      </w:pPr>
    </w:p>
    <w:p xmlns:wp14="http://schemas.microsoft.com/office/word/2010/wordml" w:rsidR="003B03B3" w:rsidP="610C6AEE" w:rsidRDefault="00FB5960" w14:paraId="3A169BCF" wp14:textId="66731195">
      <w:pPr>
        <w:pStyle w:val="InfoBlue"/>
        <w:ind w:left="0" w:right="-1710" w:firstLine="475"/>
        <w:jc w:val="both"/>
        <w:rPr>
          <w:rFonts w:ascii="Bookman Old Style" w:hAnsi="Bookman Old Style" w:cs="Arial"/>
          <w:i w:val="0"/>
          <w:iCs w:val="0"/>
          <w:color w:val="000000" w:themeColor="text1"/>
        </w:rPr>
      </w:pPr>
      <w:r w:rsidRPr="610C6AEE" w:rsidR="00FB5960">
        <w:rPr>
          <w:rFonts w:ascii="Bookman Old Style" w:hAnsi="Bookman Old Style"/>
          <w:i w:val="0"/>
          <w:iCs w:val="0"/>
          <w:color w:val="000000" w:themeColor="text1" w:themeTint="FF" w:themeShade="FF"/>
          <w:sz w:val="24"/>
          <w:szCs w:val="24"/>
        </w:rPr>
        <w:t xml:space="preserve">This document is intended to </w:t>
      </w:r>
      <w:r w:rsidRPr="610C6AEE" w:rsidR="7A8F641C">
        <w:rPr>
          <w:rFonts w:ascii="Bookman Old Style" w:hAnsi="Bookman Old Style"/>
          <w:i w:val="0"/>
          <w:iCs w:val="0"/>
          <w:color w:val="000000" w:themeColor="text1" w:themeTint="FF" w:themeShade="FF"/>
          <w:sz w:val="24"/>
          <w:szCs w:val="24"/>
        </w:rPr>
        <w:t>be read</w:t>
      </w:r>
      <w:r w:rsidRPr="610C6AEE" w:rsidR="00FB5960">
        <w:rPr>
          <w:rFonts w:ascii="Bookman Old Style" w:hAnsi="Bookman Old Style"/>
          <w:i w:val="0"/>
          <w:iCs w:val="0"/>
          <w:color w:val="000000" w:themeColor="text1" w:themeTint="FF" w:themeShade="FF"/>
          <w:sz w:val="24"/>
          <w:szCs w:val="24"/>
        </w:rPr>
        <w:t xml:space="preserve"> by conference members</w:t>
      </w:r>
      <w:r w:rsidRPr="610C6AEE" w:rsidR="69033D44">
        <w:rPr>
          <w:rFonts w:ascii="Bookman Old Style" w:hAnsi="Bookman Old Style"/>
          <w:i w:val="0"/>
          <w:iCs w:val="0"/>
          <w:color w:val="000000" w:themeColor="text1" w:themeTint="FF" w:themeShade="FF"/>
          <w:sz w:val="24"/>
          <w:szCs w:val="24"/>
        </w:rPr>
        <w:t xml:space="preserve"> or clients</w:t>
      </w:r>
      <w:r w:rsidRPr="610C6AEE" w:rsidR="00FB5960">
        <w:rPr>
          <w:rFonts w:ascii="Bookman Old Style" w:hAnsi="Bookman Old Style" w:cs="Arial"/>
          <w:i w:val="0"/>
          <w:iCs w:val="0"/>
        </w:rPr>
        <w:t>.</w:t>
      </w:r>
    </w:p>
    <w:p xmlns:wp14="http://schemas.microsoft.com/office/word/2010/wordml" w:rsidR="003B03B3" w:rsidRDefault="003B03B3" w14:paraId="4101652C" wp14:textId="77777777">
      <w:pPr>
        <w:ind w:left="576"/>
        <w:jc w:val="both"/>
        <w:rPr>
          <w:rFonts w:ascii="Arial" w:hAnsi="Arial" w:cs="Arial"/>
        </w:rPr>
      </w:pPr>
    </w:p>
    <w:p xmlns:wp14="http://schemas.microsoft.com/office/word/2010/wordml" w:rsidR="003B03B3" w:rsidRDefault="00FB5960" w14:paraId="5ABC7F6B" wp14:textId="77777777">
      <w:pPr>
        <w:pStyle w:val="Heading2"/>
        <w:rPr/>
      </w:pPr>
      <w:bookmarkStart w:name="_Toc368912250" w:id="9"/>
      <w:bookmarkStart w:name="_Toc207768240" w:id="10"/>
      <w:r w:rsidR="00FB5960">
        <w:rPr/>
        <w:t>Acronyms/Abbreviations</w:t>
      </w:r>
      <w:bookmarkEnd w:id="9"/>
      <w:bookmarkEnd w:id="10"/>
    </w:p>
    <w:p xmlns:wp14="http://schemas.microsoft.com/office/word/2010/wordml" w:rsidR="003B03B3" w:rsidRDefault="00FB5960" w14:paraId="7A722D4D" wp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xmlns:wp14="http://schemas.microsoft.com/office/word/2010/wordml" w:rsidR="003B03B3" w:rsidRDefault="003B03B3" w14:paraId="4B99056E" wp14:textId="77777777">
      <w:pPr>
        <w:rPr>
          <w:rFonts w:ascii="Arial" w:hAnsi="Arial" w:cs="Arial"/>
        </w:rPr>
      </w:pPr>
    </w:p>
    <w:tbl>
      <w:tblPr>
        <w:tblW w:w="0" w:type="auto"/>
        <w:tblInd w:w="643" w:type="dxa"/>
        <w:tblLayout w:type="fixed"/>
        <w:tblLook w:val="04A0" w:firstRow="1" w:lastRow="0" w:firstColumn="1" w:lastColumn="0" w:noHBand="0" w:noVBand="1"/>
      </w:tblPr>
      <w:tblGrid>
        <w:gridCol w:w="1620"/>
        <w:gridCol w:w="7030"/>
      </w:tblGrid>
      <w:tr xmlns:wp14="http://schemas.microsoft.com/office/word/2010/wordml" w:rsidR="003B03B3" w:rsidTr="246D6B71" w14:paraId="74C3B756" wp14:textId="77777777">
        <w:tc>
          <w:tcPr>
            <w:tcW w:w="1620" w:type="dxa"/>
            <w:tcBorders>
              <w:top w:val="single" w:color="000000" w:themeColor="text1" w:sz="4" w:space="0"/>
              <w:left w:val="single" w:color="000000" w:themeColor="text1" w:sz="4" w:space="0"/>
              <w:bottom w:val="single" w:color="000000" w:themeColor="text1" w:sz="4" w:space="0"/>
            </w:tcBorders>
            <w:tcMar/>
          </w:tcPr>
          <w:p w:rsidR="003B03B3" w:rsidRDefault="00FB5960" w14:paraId="16C88A6D" wp14:textId="77777777">
            <w:pPr>
              <w:snapToGrid w:val="0"/>
              <w:spacing w:line="240" w:lineRule="exact"/>
              <w:ind w:right="-21"/>
              <w:rPr>
                <w:rFonts w:ascii="Arial" w:hAnsi="Arial" w:cs="Arial"/>
              </w:rPr>
            </w:pPr>
            <w:r>
              <w:rPr>
                <w:rFonts w:ascii="Arial" w:hAnsi="Arial" w:cs="Arial"/>
              </w:rPr>
              <w:t>UT</w:t>
            </w:r>
          </w:p>
        </w:tc>
        <w:tc>
          <w:tcPr>
            <w:tcW w:w="7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B03B3" w:rsidRDefault="00FB5960" w14:paraId="0979F9D9" wp14:textId="77777777">
            <w:pPr>
              <w:snapToGrid w:val="0"/>
              <w:spacing w:line="240" w:lineRule="exact"/>
              <w:ind w:right="691"/>
              <w:rPr>
                <w:rFonts w:ascii="Arial" w:hAnsi="Arial" w:cs="Arial"/>
              </w:rPr>
            </w:pPr>
            <w:r>
              <w:rPr>
                <w:rFonts w:ascii="Arial" w:hAnsi="Arial" w:cs="Arial"/>
              </w:rPr>
              <w:t>Unit Test</w:t>
            </w:r>
          </w:p>
        </w:tc>
      </w:tr>
      <w:tr xmlns:wp14="http://schemas.microsoft.com/office/word/2010/wordml" w:rsidR="003B03B3" w:rsidTr="246D6B71" w14:paraId="0AC9D96C" wp14:textId="77777777">
        <w:tc>
          <w:tcPr>
            <w:tcW w:w="1620" w:type="dxa"/>
            <w:tcBorders>
              <w:left w:val="single" w:color="000000" w:themeColor="text1" w:sz="4" w:space="0"/>
              <w:bottom w:val="single" w:color="000000" w:themeColor="text1" w:sz="4" w:space="0"/>
            </w:tcBorders>
            <w:tcMar/>
          </w:tcPr>
          <w:p w:rsidR="003B03B3" w:rsidRDefault="00FB5960" w14:paraId="0A1180B9" wp14:textId="77777777">
            <w:pPr>
              <w:snapToGrid w:val="0"/>
              <w:spacing w:line="240" w:lineRule="exact"/>
              <w:ind w:right="-21"/>
              <w:rPr>
                <w:rFonts w:ascii="Arial" w:hAnsi="Arial" w:cs="Arial"/>
              </w:rPr>
            </w:pPr>
            <w:r>
              <w:rPr>
                <w:rFonts w:ascii="Arial" w:hAnsi="Arial" w:cs="Arial"/>
              </w:rPr>
              <w:t>IT</w:t>
            </w:r>
          </w:p>
        </w:tc>
        <w:tc>
          <w:tcPr>
            <w:tcW w:w="7030" w:type="dxa"/>
            <w:tcBorders>
              <w:left w:val="single" w:color="000000" w:themeColor="text1" w:sz="4" w:space="0"/>
              <w:bottom w:val="single" w:color="000000" w:themeColor="text1" w:sz="4" w:space="0"/>
              <w:right w:val="single" w:color="000000" w:themeColor="text1" w:sz="4" w:space="0"/>
            </w:tcBorders>
            <w:tcMar/>
          </w:tcPr>
          <w:p w:rsidR="003B03B3" w:rsidRDefault="00FB5960" w14:paraId="37EEA39A" wp14:textId="77777777">
            <w:pPr>
              <w:snapToGrid w:val="0"/>
              <w:spacing w:line="240" w:lineRule="exact"/>
              <w:ind w:right="691"/>
              <w:rPr>
                <w:rFonts w:ascii="Arial" w:hAnsi="Arial" w:cs="Arial"/>
              </w:rPr>
            </w:pPr>
            <w:r>
              <w:rPr>
                <w:rFonts w:ascii="Arial" w:hAnsi="Arial" w:cs="Arial"/>
              </w:rPr>
              <w:t>Integrated Test</w:t>
            </w:r>
          </w:p>
        </w:tc>
      </w:tr>
      <w:tr xmlns:wp14="http://schemas.microsoft.com/office/word/2010/wordml" w:rsidR="003B03B3" w:rsidTr="246D6B71" w14:paraId="1299C43A" wp14:textId="77777777">
        <w:tc>
          <w:tcPr>
            <w:tcW w:w="1620" w:type="dxa"/>
            <w:tcBorders>
              <w:left w:val="single" w:color="000000" w:themeColor="text1" w:sz="4" w:space="0"/>
              <w:bottom w:val="single" w:color="000000" w:themeColor="text1" w:sz="4" w:space="0"/>
            </w:tcBorders>
            <w:tcMar/>
          </w:tcPr>
          <w:p w:rsidR="003B03B3" w:rsidRDefault="003B03B3" w14:paraId="4DDBEF00" wp14:textId="74C0F619">
            <w:pPr>
              <w:snapToGrid w:val="0"/>
              <w:spacing w:line="240" w:lineRule="exact"/>
              <w:ind w:right="-21"/>
              <w:rPr>
                <w:rFonts w:ascii="Arial" w:hAnsi="Arial" w:cs="Arial"/>
              </w:rPr>
            </w:pPr>
            <w:r w:rsidRPr="246D6B71" w:rsidR="5550DC76">
              <w:rPr>
                <w:rFonts w:ascii="Arial" w:hAnsi="Arial" w:cs="Arial"/>
              </w:rPr>
              <w:t>Rsubmissions</w:t>
            </w:r>
          </w:p>
        </w:tc>
        <w:tc>
          <w:tcPr>
            <w:tcW w:w="7030" w:type="dxa"/>
            <w:tcBorders>
              <w:left w:val="single" w:color="000000" w:themeColor="text1" w:sz="4" w:space="0"/>
              <w:bottom w:val="single" w:color="000000" w:themeColor="text1" w:sz="4" w:space="0"/>
              <w:right w:val="single" w:color="000000" w:themeColor="text1" w:sz="4" w:space="0"/>
            </w:tcBorders>
            <w:tcMar/>
          </w:tcPr>
          <w:p w:rsidR="003B03B3" w:rsidRDefault="003B03B3" w14:paraId="3461D779" wp14:textId="070E356E">
            <w:pPr>
              <w:snapToGrid w:val="0"/>
              <w:spacing w:line="240" w:lineRule="exact"/>
              <w:ind w:right="691"/>
              <w:rPr>
                <w:rFonts w:ascii="Arial" w:hAnsi="Arial" w:cs="Arial"/>
              </w:rPr>
            </w:pPr>
            <w:r w:rsidRPr="246D6B71" w:rsidR="5550DC76">
              <w:rPr>
                <w:rFonts w:ascii="Arial" w:hAnsi="Arial" w:cs="Arial"/>
              </w:rPr>
              <w:t>Research Submissions</w:t>
            </w:r>
          </w:p>
        </w:tc>
      </w:tr>
      <w:tr xmlns:wp14="http://schemas.microsoft.com/office/word/2010/wordml" w:rsidR="003B03B3" w:rsidTr="246D6B71" w14:paraId="3CF2D8B6" wp14:textId="77777777">
        <w:tc>
          <w:tcPr>
            <w:tcW w:w="1620" w:type="dxa"/>
            <w:tcBorders>
              <w:left w:val="single" w:color="000000" w:themeColor="text1" w:sz="4" w:space="0"/>
              <w:bottom w:val="single" w:color="000000" w:themeColor="text1" w:sz="4" w:space="0"/>
            </w:tcBorders>
            <w:tcMar/>
          </w:tcPr>
          <w:p w:rsidR="003B03B3" w:rsidRDefault="003B03B3" w14:paraId="0FB78278" wp14:textId="73323EA1">
            <w:pPr>
              <w:snapToGrid w:val="0"/>
              <w:spacing w:line="240" w:lineRule="exact"/>
              <w:ind w:right="-21"/>
              <w:rPr>
                <w:rFonts w:ascii="Arial" w:hAnsi="Arial" w:cs="Arial"/>
              </w:rPr>
            </w:pPr>
            <w:r w:rsidRPr="246D6B71" w:rsidR="5550DC76">
              <w:rPr>
                <w:rFonts w:ascii="Arial" w:hAnsi="Arial" w:cs="Arial"/>
              </w:rPr>
              <w:t>Rpapers</w:t>
            </w:r>
          </w:p>
        </w:tc>
        <w:tc>
          <w:tcPr>
            <w:tcW w:w="7030" w:type="dxa"/>
            <w:tcBorders>
              <w:left w:val="single" w:color="000000" w:themeColor="text1" w:sz="4" w:space="0"/>
              <w:bottom w:val="single" w:color="000000" w:themeColor="text1" w:sz="4" w:space="0"/>
              <w:right w:val="single" w:color="000000" w:themeColor="text1" w:sz="4" w:space="0"/>
            </w:tcBorders>
            <w:tcMar/>
          </w:tcPr>
          <w:p w:rsidR="003B03B3" w:rsidRDefault="003B03B3" w14:paraId="1FC39945" wp14:textId="0EFAE21B">
            <w:pPr>
              <w:snapToGrid w:val="0"/>
              <w:spacing w:line="240" w:lineRule="exact"/>
              <w:ind w:right="691"/>
              <w:rPr>
                <w:rFonts w:ascii="Arial" w:hAnsi="Arial" w:cs="Arial"/>
              </w:rPr>
            </w:pPr>
            <w:r w:rsidRPr="246D6B71" w:rsidR="5550DC76">
              <w:rPr>
                <w:rFonts w:ascii="Arial" w:hAnsi="Arial" w:cs="Arial"/>
              </w:rPr>
              <w:t>Research papers</w:t>
            </w:r>
          </w:p>
        </w:tc>
      </w:tr>
      <w:tr w:rsidR="246D6B71" w:rsidTr="246D6B71" w14:paraId="6B398FA0">
        <w:tc>
          <w:tcPr>
            <w:tcW w:w="1620" w:type="dxa"/>
            <w:tcBorders>
              <w:left w:val="single" w:color="000000" w:themeColor="text1" w:sz="4" w:space="0"/>
              <w:bottom w:val="single" w:color="000000" w:themeColor="text1" w:sz="4" w:space="0"/>
            </w:tcBorders>
            <w:tcMar/>
          </w:tcPr>
          <w:p w:rsidR="5550DC76" w:rsidP="246D6B71" w:rsidRDefault="5550DC76" w14:paraId="5213BC19" w14:textId="6E6A3643">
            <w:pPr>
              <w:pStyle w:val="Normal"/>
              <w:spacing w:line="240" w:lineRule="exact"/>
              <w:rPr>
                <w:rFonts w:ascii="Arial" w:hAnsi="Arial" w:cs="Arial"/>
              </w:rPr>
            </w:pPr>
            <w:r w:rsidRPr="246D6B71" w:rsidR="5550DC76">
              <w:rPr>
                <w:rFonts w:ascii="Arial" w:hAnsi="Arial" w:cs="Arial"/>
              </w:rPr>
              <w:t>Wpapers</w:t>
            </w:r>
          </w:p>
        </w:tc>
        <w:tc>
          <w:tcPr>
            <w:tcW w:w="7030" w:type="dxa"/>
            <w:tcBorders>
              <w:left w:val="single" w:color="000000" w:themeColor="text1" w:sz="4" w:space="0"/>
              <w:bottom w:val="single" w:color="000000" w:themeColor="text1" w:sz="4" w:space="0"/>
              <w:right w:val="single" w:color="000000" w:themeColor="text1" w:sz="4" w:space="0"/>
            </w:tcBorders>
            <w:tcMar/>
          </w:tcPr>
          <w:p w:rsidR="5550DC76" w:rsidP="246D6B71" w:rsidRDefault="5550DC76" w14:paraId="71BAE33A" w14:textId="03380A8B">
            <w:pPr>
              <w:pStyle w:val="Normal"/>
              <w:spacing w:line="240" w:lineRule="exact"/>
              <w:rPr>
                <w:rFonts w:ascii="Arial" w:hAnsi="Arial" w:cs="Arial"/>
              </w:rPr>
            </w:pPr>
            <w:r w:rsidRPr="246D6B71" w:rsidR="5550DC76">
              <w:rPr>
                <w:rFonts w:ascii="Arial" w:hAnsi="Arial" w:cs="Arial"/>
              </w:rPr>
              <w:t>White papers</w:t>
            </w:r>
          </w:p>
        </w:tc>
      </w:tr>
    </w:tbl>
    <w:p xmlns:wp14="http://schemas.microsoft.com/office/word/2010/wordml" w:rsidR="003B03B3" w:rsidRDefault="003B03B3" w14:paraId="0562CB0E" wp14:textId="77777777">
      <w:pPr>
        <w:rPr>
          <w:rFonts w:ascii="Arial" w:hAnsi="Arial" w:cs="Arial"/>
        </w:rPr>
      </w:pPr>
    </w:p>
    <w:p xmlns:wp14="http://schemas.microsoft.com/office/word/2010/wordml" w:rsidR="003B03B3" w:rsidRDefault="00FB5960" w14:paraId="665692FE" wp14:textId="77777777">
      <w:pPr>
        <w:pStyle w:val="Heading2"/>
        <w:rPr/>
      </w:pPr>
      <w:bookmarkStart w:name="_Toc368912251" w:id="11"/>
      <w:bookmarkStart w:name="_Toc207768241" w:id="12"/>
      <w:r w:rsidR="00FB5960">
        <w:rPr/>
        <w:t>Project Purpose</w:t>
      </w:r>
      <w:bookmarkEnd w:id="11"/>
      <w:bookmarkEnd w:id="12"/>
    </w:p>
    <w:p xmlns:wp14="http://schemas.microsoft.com/office/word/2010/wordml" w:rsidR="003B03B3" w:rsidP="246D6B71" w:rsidRDefault="00FB5960" w14:paraId="6E4D7218" wp14:textId="68ECB491">
      <w:pPr>
        <w:pStyle w:val="BodyText"/>
        <w:ind w:left="426"/>
        <w:jc w:val="both"/>
        <w:rPr>
          <w:rFonts w:ascii="Bookman Old Style" w:hAnsi="Bookman Old Style"/>
          <w:sz w:val="24"/>
          <w:szCs w:val="24"/>
        </w:rPr>
      </w:pPr>
      <w:r w:rsidRPr="246D6B71" w:rsidR="00FB5960">
        <w:rPr>
          <w:rFonts w:ascii="Bookman Old Style" w:hAnsi="Bookman Old Style"/>
          <w:color w:val="000000" w:themeColor="text1" w:themeTint="FF" w:themeShade="FF"/>
          <w:sz w:val="24"/>
          <w:szCs w:val="24"/>
        </w:rPr>
        <w:t>The purpose of this project is collecting the submissions in the form of Research papers, white papers, articles, blogs from the author</w:t>
      </w:r>
      <w:r w:rsidRPr="246D6B71" w:rsidR="2CEB4EA8">
        <w:rPr>
          <w:rFonts w:ascii="Bookman Old Style" w:hAnsi="Bookman Old Style"/>
          <w:color w:val="000000" w:themeColor="text1" w:themeTint="FF" w:themeShade="FF"/>
          <w:sz w:val="24"/>
          <w:szCs w:val="24"/>
        </w:rPr>
        <w:t>. Thereby, storing</w:t>
      </w:r>
      <w:r w:rsidRPr="246D6B71" w:rsidR="00FB5960">
        <w:rPr>
          <w:rFonts w:ascii="Bookman Old Style" w:hAnsi="Bookman Old Style"/>
          <w:sz w:val="24"/>
          <w:szCs w:val="24"/>
        </w:rPr>
        <w:t xml:space="preserve"> and find</w:t>
      </w:r>
      <w:r w:rsidRPr="246D6B71" w:rsidR="04C106AF">
        <w:rPr>
          <w:rFonts w:ascii="Bookman Old Style" w:hAnsi="Bookman Old Style"/>
          <w:sz w:val="24"/>
          <w:szCs w:val="24"/>
        </w:rPr>
        <w:t>ing</w:t>
      </w:r>
      <w:r w:rsidRPr="246D6B71" w:rsidR="00FB5960">
        <w:rPr>
          <w:rFonts w:ascii="Bookman Old Style" w:hAnsi="Bookman Old Style"/>
          <w:sz w:val="24"/>
          <w:szCs w:val="24"/>
        </w:rPr>
        <w:t xml:space="preserve"> the research papers which </w:t>
      </w:r>
      <w:r w:rsidRPr="246D6B71" w:rsidR="00FB5960">
        <w:rPr>
          <w:rFonts w:ascii="Bookman Old Style" w:hAnsi="Bookman Old Style"/>
          <w:sz w:val="24"/>
          <w:szCs w:val="24"/>
        </w:rPr>
        <w:t>contain</w:t>
      </w:r>
      <w:r w:rsidRPr="246D6B71" w:rsidR="00FB5960">
        <w:rPr>
          <w:rFonts w:ascii="Bookman Old Style" w:hAnsi="Bookman Old Style"/>
          <w:sz w:val="24"/>
          <w:szCs w:val="24"/>
        </w:rPr>
        <w:t xml:space="preserve"> a particular author and project id. </w:t>
      </w:r>
      <w:r w:rsidRPr="246D6B71" w:rsidR="58E0A2CF">
        <w:rPr>
          <w:rFonts w:ascii="Bookman Old Style" w:hAnsi="Bookman Old Style"/>
          <w:sz w:val="24"/>
          <w:szCs w:val="24"/>
        </w:rPr>
        <w:t xml:space="preserve">It </w:t>
      </w:r>
      <w:r w:rsidRPr="246D6B71" w:rsidR="00FB5960">
        <w:rPr>
          <w:rFonts w:ascii="Bookman Old Style" w:hAnsi="Bookman Old Style"/>
          <w:sz w:val="24"/>
          <w:szCs w:val="24"/>
        </w:rPr>
        <w:t>displays all submissions made by a particular author</w:t>
      </w:r>
      <w:r w:rsidRPr="246D6B71" w:rsidR="093553EB">
        <w:rPr>
          <w:rFonts w:ascii="Bookman Old Style" w:hAnsi="Bookman Old Style"/>
          <w:sz w:val="24"/>
          <w:szCs w:val="24"/>
        </w:rPr>
        <w:t>.</w:t>
      </w:r>
      <w:r w:rsidRPr="246D6B71" w:rsidR="00FB5960">
        <w:rPr>
          <w:rFonts w:ascii="Bookman Old Style" w:hAnsi="Bookman Old Style"/>
          <w:sz w:val="24"/>
          <w:szCs w:val="24"/>
        </w:rPr>
        <w:t xml:space="preserve"> </w:t>
      </w:r>
      <w:r w:rsidRPr="246D6B71" w:rsidR="6AE8CD90">
        <w:rPr>
          <w:rFonts w:ascii="Bookman Old Style" w:hAnsi="Bookman Old Style"/>
          <w:sz w:val="24"/>
          <w:szCs w:val="24"/>
        </w:rPr>
        <w:t>I</w:t>
      </w:r>
      <w:r w:rsidRPr="246D6B71" w:rsidR="00FB5960">
        <w:rPr>
          <w:rFonts w:ascii="Bookman Old Style" w:hAnsi="Bookman Old Style"/>
          <w:sz w:val="24"/>
          <w:szCs w:val="24"/>
        </w:rPr>
        <w:t xml:space="preserve">t is helpful for finding </w:t>
      </w:r>
      <w:r w:rsidRPr="246D6B71" w:rsidR="00FB5960">
        <w:rPr>
          <w:rFonts w:ascii="Bookman Old Style" w:hAnsi="Bookman Old Style"/>
          <w:color w:val="000000" w:themeColor="text1" w:themeTint="FF" w:themeShade="FF"/>
          <w:sz w:val="24"/>
          <w:szCs w:val="24"/>
        </w:rPr>
        <w:t>information</w:t>
      </w:r>
      <w:r w:rsidRPr="246D6B71" w:rsidR="00FB5960">
        <w:rPr>
          <w:rFonts w:ascii="Bookman Old Style" w:hAnsi="Bookman Old Style"/>
          <w:sz w:val="24"/>
          <w:szCs w:val="24"/>
        </w:rPr>
        <w:t xml:space="preserve"> by using specific author or project id. So, this </w:t>
      </w:r>
      <w:r w:rsidRPr="246D6B71" w:rsidR="447C100E">
        <w:rPr>
          <w:rFonts w:ascii="Bookman Old Style" w:hAnsi="Bookman Old Style"/>
          <w:sz w:val="24"/>
          <w:szCs w:val="24"/>
        </w:rPr>
        <w:t>application</w:t>
      </w:r>
      <w:r w:rsidRPr="246D6B71" w:rsidR="00FB5960">
        <w:rPr>
          <w:rFonts w:ascii="Bookman Old Style" w:hAnsi="Bookman Old Style"/>
          <w:sz w:val="24"/>
          <w:szCs w:val="24"/>
        </w:rPr>
        <w:t xml:space="preserve"> will fetch </w:t>
      </w:r>
      <w:r w:rsidRPr="246D6B71" w:rsidR="00FB5960">
        <w:rPr>
          <w:rFonts w:ascii="Bookman Old Style" w:hAnsi="Bookman Old Style"/>
          <w:sz w:val="24"/>
          <w:szCs w:val="24"/>
        </w:rPr>
        <w:t>numerous</w:t>
      </w:r>
      <w:r w:rsidRPr="246D6B71" w:rsidR="00FB5960">
        <w:rPr>
          <w:rFonts w:ascii="Bookman Old Style" w:hAnsi="Bookman Old Style"/>
          <w:sz w:val="24"/>
          <w:szCs w:val="24"/>
        </w:rPr>
        <w:t xml:space="preserve"> research papers, white papers, blogs, </w:t>
      </w:r>
      <w:bookmarkStart w:name="_Int_yW57OkF4" w:id="467533517"/>
      <w:r w:rsidRPr="246D6B71" w:rsidR="0464A119">
        <w:rPr>
          <w:rFonts w:ascii="Bookman Old Style" w:hAnsi="Bookman Old Style"/>
          <w:sz w:val="24"/>
          <w:szCs w:val="24"/>
        </w:rPr>
        <w:t>articles,</w:t>
      </w:r>
      <w:bookmarkEnd w:id="467533517"/>
      <w:r w:rsidRPr="246D6B71" w:rsidR="00FB5960">
        <w:rPr>
          <w:rFonts w:ascii="Bookman Old Style" w:hAnsi="Bookman Old Style"/>
          <w:sz w:val="24"/>
          <w:szCs w:val="24"/>
        </w:rPr>
        <w:t xml:space="preserve"> and total submissions of a particular author or project</w:t>
      </w:r>
      <w:r w:rsidRPr="246D6B71" w:rsidR="214DCC99">
        <w:rPr>
          <w:rFonts w:ascii="Bookman Old Style" w:hAnsi="Bookman Old Style"/>
          <w:sz w:val="24"/>
          <w:szCs w:val="24"/>
        </w:rPr>
        <w:t xml:space="preserve"> id.</w:t>
      </w:r>
    </w:p>
    <w:p xmlns:wp14="http://schemas.microsoft.com/office/word/2010/wordml" w:rsidR="003B03B3" w:rsidP="246D6B71" w:rsidRDefault="003B03B3" w14:paraId="34CE0A41" wp14:textId="77777777">
      <w:pPr>
        <w:pStyle w:val="InfoBlue"/>
        <w:jc w:val="both"/>
        <w:rPr>
          <w:i w:val="0"/>
          <w:iCs w:val="0"/>
          <w:color w:val="000000" w:themeColor="text1"/>
          <w:sz w:val="24"/>
          <w:szCs w:val="24"/>
        </w:rPr>
      </w:pPr>
    </w:p>
    <w:p w:rsidR="246D6B71" w:rsidP="246D6B71" w:rsidRDefault="246D6B71" w14:paraId="2F261BFA" w14:textId="1D1EB74A">
      <w:pPr>
        <w:pStyle w:val="BodyText"/>
      </w:pPr>
    </w:p>
    <w:p w:rsidR="246D6B71" w:rsidP="246D6B71" w:rsidRDefault="246D6B71" w14:paraId="13E06F3D" w14:textId="354D7821">
      <w:pPr>
        <w:pStyle w:val="BodyText"/>
      </w:pPr>
    </w:p>
    <w:p xmlns:wp14="http://schemas.microsoft.com/office/word/2010/wordml" w:rsidR="003B03B3" w:rsidRDefault="00FB5960" w14:paraId="7B14ED40" wp14:textId="77777777">
      <w:pPr>
        <w:pStyle w:val="Heading2"/>
        <w:rPr/>
      </w:pPr>
      <w:bookmarkStart w:name="_Toc368912252" w:id="13"/>
      <w:bookmarkStart w:name="_Toc207768242" w:id="14"/>
      <w:r w:rsidR="00FB5960">
        <w:rPr/>
        <w:t>Key Project Objectives</w:t>
      </w:r>
      <w:bookmarkEnd w:id="13"/>
      <w:bookmarkEnd w:id="14"/>
    </w:p>
    <w:p xmlns:wp14="http://schemas.microsoft.com/office/word/2010/wordml" w:rsidR="003B03B3" w:rsidRDefault="00FB5960" w14:paraId="2D419BAA" wp14:textId="77777777">
      <w:pPr>
        <w:pStyle w:val="InfoBlue"/>
        <w:jc w:val="both"/>
        <w:rPr>
          <w:rFonts w:ascii="Arial" w:hAnsi="Arial" w:cs="Arial"/>
        </w:rPr>
      </w:pPr>
      <w:r>
        <w:rPr>
          <w:rFonts w:ascii="Arial" w:hAnsi="Arial" w:cs="Arial"/>
        </w:rPr>
        <w:t xml:space="preserve">[This section of the </w:t>
      </w:r>
      <w:r>
        <w:rPr>
          <w:rFonts w:ascii="Arial" w:hAnsi="Arial" w:cs="Arial"/>
          <w:b/>
        </w:rPr>
        <w:t>HLD LLD Document</w:t>
      </w:r>
      <w:r>
        <w:rPr>
          <w:rFonts w:ascii="Arial" w:hAnsi="Arial" w:cs="Arial"/>
        </w:rPr>
        <w:t xml:space="preserve"> defines the Key Project Objectives.]</w:t>
      </w:r>
    </w:p>
    <w:p xmlns:wp14="http://schemas.microsoft.com/office/word/2010/wordml" w:rsidR="003B03B3" w:rsidRDefault="00FB5960" w14:paraId="7128319F" wp14:textId="61121832">
      <w:pPr>
        <w:pStyle w:val="BodyText"/>
        <w:ind w:firstLine="480" w:firstLineChars="200"/>
        <w:rPr>
          <w:sz w:val="24"/>
          <w:szCs w:val="24"/>
        </w:rPr>
      </w:pPr>
      <w:r w:rsidRPr="50B0C9CD" w:rsidR="00FB5960">
        <w:rPr>
          <w:sz w:val="24"/>
          <w:szCs w:val="24"/>
        </w:rPr>
        <w:t xml:space="preserve">1. Allow </w:t>
      </w:r>
      <w:r w:rsidRPr="50B0C9CD" w:rsidR="572BA118">
        <w:rPr>
          <w:sz w:val="24"/>
          <w:szCs w:val="24"/>
        </w:rPr>
        <w:t xml:space="preserve">authors to </w:t>
      </w:r>
      <w:r w:rsidRPr="50B0C9CD" w:rsidR="572BA118">
        <w:rPr>
          <w:sz w:val="24"/>
          <w:szCs w:val="24"/>
        </w:rPr>
        <w:t>submit</w:t>
      </w:r>
      <w:r w:rsidRPr="50B0C9CD" w:rsidR="572BA118">
        <w:rPr>
          <w:sz w:val="24"/>
          <w:szCs w:val="24"/>
        </w:rPr>
        <w:t xml:space="preserve"> </w:t>
      </w:r>
      <w:r w:rsidRPr="50B0C9CD" w:rsidR="572BA118">
        <w:rPr>
          <w:sz w:val="24"/>
          <w:szCs w:val="24"/>
        </w:rPr>
        <w:t>various types</w:t>
      </w:r>
      <w:r w:rsidRPr="50B0C9CD" w:rsidR="572BA118">
        <w:rPr>
          <w:sz w:val="24"/>
          <w:szCs w:val="24"/>
        </w:rPr>
        <w:t xml:space="preserve"> of research </w:t>
      </w:r>
      <w:r w:rsidRPr="50B0C9CD" w:rsidR="2C978BEC">
        <w:rPr>
          <w:sz w:val="24"/>
          <w:szCs w:val="24"/>
        </w:rPr>
        <w:t>papers.</w:t>
      </w:r>
    </w:p>
    <w:p xmlns:wp14="http://schemas.microsoft.com/office/word/2010/wordml" w:rsidR="003B03B3" w:rsidRDefault="00FB5960" w14:paraId="05EDDCA4" wp14:textId="6E50E0B0">
      <w:pPr>
        <w:pStyle w:val="BodyText"/>
        <w:ind w:firstLine="480" w:firstLineChars="200"/>
        <w:rPr>
          <w:sz w:val="24"/>
          <w:szCs w:val="24"/>
        </w:rPr>
      </w:pPr>
      <w:r w:rsidRPr="246D6B71" w:rsidR="00FB5960">
        <w:rPr>
          <w:sz w:val="24"/>
          <w:szCs w:val="24"/>
        </w:rPr>
        <w:t>2.</w:t>
      </w:r>
      <w:r w:rsidRPr="246D6B71" w:rsidR="6855CC1A">
        <w:rPr>
          <w:sz w:val="24"/>
          <w:szCs w:val="24"/>
        </w:rPr>
        <w:t xml:space="preserve"> </w:t>
      </w:r>
      <w:r w:rsidRPr="246D6B71" w:rsidR="00FB5960">
        <w:rPr>
          <w:sz w:val="24"/>
          <w:szCs w:val="24"/>
        </w:rPr>
        <w:t xml:space="preserve">Allow database to store the files in authorsubmission.txt if </w:t>
      </w:r>
      <w:r w:rsidRPr="246D6B71" w:rsidR="13702A3A">
        <w:rPr>
          <w:sz w:val="24"/>
          <w:szCs w:val="24"/>
        </w:rPr>
        <w:t xml:space="preserve">the file is valid </w:t>
      </w:r>
      <w:r>
        <w:tab/>
      </w:r>
      <w:r>
        <w:tab/>
      </w:r>
      <w:r w:rsidRPr="246D6B71" w:rsidR="13702A3A">
        <w:rPr>
          <w:sz w:val="24"/>
          <w:szCs w:val="24"/>
        </w:rPr>
        <w:t xml:space="preserve">and </w:t>
      </w:r>
      <w:r w:rsidRPr="246D6B71" w:rsidR="627367D8">
        <w:rPr>
          <w:sz w:val="24"/>
          <w:szCs w:val="24"/>
        </w:rPr>
        <w:t>the author</w:t>
      </w:r>
      <w:r w:rsidRPr="246D6B71" w:rsidR="00FB5960">
        <w:rPr>
          <w:sz w:val="24"/>
          <w:szCs w:val="24"/>
        </w:rPr>
        <w:t xml:space="preserve"> is</w:t>
      </w:r>
      <w:r w:rsidRPr="246D6B71" w:rsidR="68D66F7F">
        <w:rPr>
          <w:sz w:val="24"/>
          <w:szCs w:val="24"/>
        </w:rPr>
        <w:t xml:space="preserve"> </w:t>
      </w:r>
      <w:r w:rsidRPr="246D6B71" w:rsidR="15A7D0FE">
        <w:rPr>
          <w:sz w:val="24"/>
          <w:szCs w:val="24"/>
        </w:rPr>
        <w:t>p</w:t>
      </w:r>
      <w:r w:rsidRPr="246D6B71" w:rsidR="00FB5960">
        <w:rPr>
          <w:sz w:val="24"/>
          <w:szCs w:val="24"/>
        </w:rPr>
        <w:t>resent</w:t>
      </w:r>
      <w:r w:rsidRPr="246D6B71" w:rsidR="2911BF4B">
        <w:rPr>
          <w:sz w:val="24"/>
          <w:szCs w:val="24"/>
        </w:rPr>
        <w:t>.</w:t>
      </w:r>
    </w:p>
    <w:p xmlns:wp14="http://schemas.microsoft.com/office/word/2010/wordml" w:rsidR="003B03B3" w:rsidP="610C6AEE" w:rsidRDefault="00FB5960" w14:paraId="49E25B4C" wp14:textId="6E2E973B">
      <w:pPr>
        <w:pStyle w:val="BodyText"/>
        <w:ind w:right="-270" w:firstLine="480" w:firstLineChars="200"/>
        <w:rPr>
          <w:sz w:val="24"/>
          <w:szCs w:val="24"/>
        </w:rPr>
      </w:pPr>
      <w:r w:rsidRPr="610C6AEE" w:rsidR="00FB5960">
        <w:rPr>
          <w:sz w:val="24"/>
          <w:szCs w:val="24"/>
        </w:rPr>
        <w:t>3</w:t>
      </w:r>
      <w:r w:rsidRPr="610C6AEE" w:rsidR="7A6B87CB">
        <w:rPr>
          <w:sz w:val="24"/>
          <w:szCs w:val="24"/>
        </w:rPr>
        <w:t>. Allow</w:t>
      </w:r>
      <w:r w:rsidRPr="610C6AEE" w:rsidR="1F6201AE">
        <w:rPr>
          <w:sz w:val="24"/>
          <w:szCs w:val="24"/>
        </w:rPr>
        <w:t>s</w:t>
      </w:r>
      <w:r w:rsidRPr="610C6AEE" w:rsidR="00FB5960">
        <w:rPr>
          <w:sz w:val="24"/>
          <w:szCs w:val="24"/>
        </w:rPr>
        <w:t xml:space="preserve"> </w:t>
      </w:r>
      <w:r w:rsidRPr="610C6AEE" w:rsidR="12961E8B">
        <w:rPr>
          <w:sz w:val="24"/>
          <w:szCs w:val="24"/>
        </w:rPr>
        <w:t xml:space="preserve">successful </w:t>
      </w:r>
      <w:r w:rsidRPr="610C6AEE" w:rsidR="00FB5960">
        <w:rPr>
          <w:sz w:val="24"/>
          <w:szCs w:val="24"/>
        </w:rPr>
        <w:t>submission</w:t>
      </w:r>
      <w:r w:rsidRPr="610C6AEE" w:rsidR="7522F8E2">
        <w:rPr>
          <w:sz w:val="24"/>
          <w:szCs w:val="24"/>
        </w:rPr>
        <w:t>s</w:t>
      </w:r>
      <w:r w:rsidRPr="610C6AEE" w:rsidR="00FB5960">
        <w:rPr>
          <w:sz w:val="24"/>
          <w:szCs w:val="24"/>
        </w:rPr>
        <w:t xml:space="preserve"> </w:t>
      </w:r>
      <w:r w:rsidRPr="610C6AEE" w:rsidR="6967E438">
        <w:rPr>
          <w:sz w:val="24"/>
          <w:szCs w:val="24"/>
        </w:rPr>
        <w:t xml:space="preserve">only if the file </w:t>
      </w:r>
      <w:r w:rsidRPr="610C6AEE" w:rsidR="6967E438">
        <w:rPr>
          <w:sz w:val="24"/>
          <w:szCs w:val="24"/>
        </w:rPr>
        <w:t>is</w:t>
      </w:r>
      <w:r w:rsidRPr="610C6AEE" w:rsidR="6967E438">
        <w:rPr>
          <w:sz w:val="24"/>
          <w:szCs w:val="24"/>
        </w:rPr>
        <w:t xml:space="preserve"> </w:t>
      </w:r>
      <w:r w:rsidRPr="610C6AEE" w:rsidR="713DEA73">
        <w:rPr>
          <w:sz w:val="24"/>
          <w:szCs w:val="24"/>
        </w:rPr>
        <w:t xml:space="preserve">in </w:t>
      </w:r>
      <w:r w:rsidRPr="610C6AEE" w:rsidR="6967E438">
        <w:rPr>
          <w:sz w:val="24"/>
          <w:szCs w:val="24"/>
        </w:rPr>
        <w:t xml:space="preserve">given format </w:t>
      </w:r>
      <w:r w:rsidRPr="610C6AEE" w:rsidR="33B15759">
        <w:rPr>
          <w:sz w:val="24"/>
          <w:szCs w:val="24"/>
        </w:rPr>
        <w:t>m</w:t>
      </w:r>
      <w:r w:rsidRPr="610C6AEE" w:rsidR="6967E438">
        <w:rPr>
          <w:sz w:val="24"/>
          <w:szCs w:val="24"/>
        </w:rPr>
        <w:t>entioned</w:t>
      </w:r>
      <w:r w:rsidRPr="610C6AEE" w:rsidR="00FB5960">
        <w:rPr>
          <w:sz w:val="24"/>
          <w:szCs w:val="24"/>
        </w:rPr>
        <w:t>.</w:t>
      </w:r>
    </w:p>
    <w:p xmlns:wp14="http://schemas.microsoft.com/office/word/2010/wordml" w:rsidR="003B03B3" w:rsidP="246D6B71" w:rsidRDefault="00FB5960" w14:paraId="21630716" wp14:textId="44BC1A83">
      <w:pPr>
        <w:pStyle w:val="BodyText"/>
        <w:ind w:firstLine="480" w:firstLineChars="200"/>
        <w:rPr>
          <w:sz w:val="24"/>
          <w:szCs w:val="24"/>
        </w:rPr>
      </w:pPr>
      <w:r w:rsidRPr="246D6B71" w:rsidR="00FB5960">
        <w:rPr>
          <w:sz w:val="24"/>
          <w:szCs w:val="24"/>
        </w:rPr>
        <w:t xml:space="preserve">4. Allow database to store the files in invalid submissions.txt if </w:t>
      </w:r>
      <w:r w:rsidRPr="246D6B71" w:rsidR="28FDDD92">
        <w:rPr>
          <w:sz w:val="24"/>
          <w:szCs w:val="24"/>
        </w:rPr>
        <w:t xml:space="preserve">the file is </w:t>
      </w:r>
      <w:r>
        <w:tab/>
      </w:r>
      <w:r>
        <w:tab/>
      </w:r>
      <w:r w:rsidRPr="246D6B71" w:rsidR="28FDDD92">
        <w:rPr>
          <w:sz w:val="24"/>
          <w:szCs w:val="24"/>
        </w:rPr>
        <w:t>invalid.</w:t>
      </w:r>
    </w:p>
    <w:p xmlns:wp14="http://schemas.microsoft.com/office/word/2010/wordml" w:rsidR="003B03B3" w:rsidRDefault="00FB5960" w14:paraId="38495B9E" wp14:textId="78EDC630">
      <w:pPr>
        <w:pStyle w:val="BodyText"/>
        <w:ind w:firstLine="480" w:firstLineChars="200"/>
        <w:rPr>
          <w:sz w:val="24"/>
          <w:szCs w:val="24"/>
        </w:rPr>
      </w:pPr>
      <w:r w:rsidRPr="246D6B71" w:rsidR="28FDDD92">
        <w:rPr>
          <w:sz w:val="24"/>
          <w:szCs w:val="24"/>
        </w:rPr>
        <w:t>5</w:t>
      </w:r>
      <w:r w:rsidRPr="246D6B71" w:rsidR="00FB5960">
        <w:rPr>
          <w:sz w:val="24"/>
          <w:szCs w:val="24"/>
        </w:rPr>
        <w:t>. Allow to display submission is invalid.</w:t>
      </w:r>
    </w:p>
    <w:p xmlns:wp14="http://schemas.microsoft.com/office/word/2010/wordml" w:rsidR="003B03B3" w:rsidRDefault="00FB5960" w14:paraId="2117AF24" wp14:textId="77777777">
      <w:pPr>
        <w:pStyle w:val="Heading2"/>
        <w:rPr/>
      </w:pPr>
      <w:bookmarkStart w:name="_toc389" w:id="15"/>
      <w:bookmarkStart w:name="_Toc207768243" w:id="16"/>
      <w:bookmarkStart w:name="_Toc368912253" w:id="17"/>
      <w:bookmarkEnd w:id="15"/>
      <w:r w:rsidR="00FB5960">
        <w:rPr/>
        <w:t>Project Scope and Limitation</w:t>
      </w:r>
      <w:bookmarkEnd w:id="16"/>
      <w:bookmarkEnd w:id="17"/>
    </w:p>
    <w:p xmlns:wp14="http://schemas.microsoft.com/office/word/2010/wordml" w:rsidR="003B03B3" w:rsidRDefault="00FB5960" w14:paraId="0141A084" wp14:textId="77777777">
      <w:pPr>
        <w:pStyle w:val="InfoBlue"/>
        <w:jc w:val="both"/>
        <w:rPr>
          <w:rFonts w:ascii="Arial" w:hAnsi="Arial" w:cs="Arial"/>
        </w:rPr>
      </w:pPr>
      <w:r>
        <w:rPr>
          <w:rFonts w:ascii="Arial" w:hAnsi="Arial" w:cs="Arial"/>
        </w:rPr>
        <w:t xml:space="preserve">[This section of the </w:t>
      </w:r>
      <w:r>
        <w:rPr>
          <w:rFonts w:ascii="Arial" w:hAnsi="Arial" w:cs="Arial"/>
          <w:b/>
        </w:rPr>
        <w:t>HLD LLD Document</w:t>
      </w:r>
      <w:r>
        <w:rPr>
          <w:rFonts w:ascii="Arial" w:hAnsi="Arial" w:cs="Arial"/>
        </w:rPr>
        <w:t xml:space="preserve"> defines the scope of the project and the Limitations in executing the project.]</w:t>
      </w:r>
    </w:p>
    <w:p xmlns:wp14="http://schemas.microsoft.com/office/word/2010/wordml" w:rsidR="003B03B3" w:rsidRDefault="00FB5960" w14:paraId="64254053" wp14:textId="77777777">
      <w:pPr>
        <w:pStyle w:val="Heading3"/>
        <w:rPr/>
      </w:pPr>
      <w:bookmarkStart w:name="_Toc207768244" w:id="18"/>
      <w:bookmarkStart w:name="_Toc368912254" w:id="19"/>
      <w:r w:rsidR="00FB5960">
        <w:rPr/>
        <w:t>In Scope</w:t>
      </w:r>
      <w:bookmarkEnd w:id="18"/>
      <w:bookmarkEnd w:id="19"/>
    </w:p>
    <w:p xmlns:wp14="http://schemas.microsoft.com/office/word/2010/wordml" w:rsidR="003B03B3" w:rsidRDefault="00FB5960" w14:paraId="5553B543" wp14:textId="77777777">
      <w:pPr>
        <w:pStyle w:val="InfoBlue"/>
        <w:jc w:val="both"/>
        <w:rPr>
          <w:rFonts w:ascii="Arial" w:hAnsi="Arial" w:cs="Arial"/>
        </w:rPr>
      </w:pPr>
      <w:r w:rsidRPr="610C6AEE" w:rsidR="00FB5960">
        <w:rPr>
          <w:rFonts w:ascii="Arial" w:hAnsi="Arial" w:cs="Arial"/>
        </w:rPr>
        <w:t xml:space="preserve">[This section of the </w:t>
      </w:r>
      <w:r w:rsidRPr="610C6AEE" w:rsidR="00FB5960">
        <w:rPr>
          <w:rFonts w:ascii="Arial" w:hAnsi="Arial" w:cs="Arial"/>
          <w:b w:val="1"/>
          <w:bCs w:val="1"/>
        </w:rPr>
        <w:t>HLD LLD Document</w:t>
      </w:r>
      <w:r w:rsidRPr="610C6AEE" w:rsidR="00FB5960">
        <w:rPr>
          <w:rFonts w:ascii="Arial" w:hAnsi="Arial" w:cs="Arial"/>
        </w:rPr>
        <w:t xml:space="preserve"> defines what all is expected and in the scope of the project]</w:t>
      </w:r>
    </w:p>
    <w:p w:rsidR="610C6AEE" w:rsidP="610C6AEE" w:rsidRDefault="610C6AEE" w14:paraId="53BA3AEC" w14:textId="7080E6CE">
      <w:pPr>
        <w:pStyle w:val="BodyText"/>
      </w:pPr>
    </w:p>
    <w:p xmlns:wp14="http://schemas.microsoft.com/office/word/2010/wordml" w:rsidR="003B03B3" w:rsidP="246D6B71" w:rsidRDefault="00FB5960" w14:paraId="0EFBFE24" wp14:textId="2EB2FF29">
      <w:pPr>
        <w:pStyle w:val="BodyText"/>
        <w:ind w:firstLine="480" w:firstLineChars="200"/>
        <w:rPr>
          <w:sz w:val="24"/>
          <w:szCs w:val="24"/>
        </w:rPr>
      </w:pPr>
      <w:r w:rsidRPr="610C6AEE" w:rsidR="10D2E3BA">
        <w:rPr>
          <w:sz w:val="24"/>
          <w:szCs w:val="24"/>
        </w:rPr>
        <w:t xml:space="preserve">  </w:t>
      </w:r>
      <w:r w:rsidRPr="610C6AEE" w:rsidR="0786F26D">
        <w:rPr>
          <w:sz w:val="24"/>
          <w:szCs w:val="24"/>
        </w:rPr>
        <w:t xml:space="preserve">   </w:t>
      </w:r>
      <w:r w:rsidRPr="610C6AEE" w:rsidR="00FB5960">
        <w:rPr>
          <w:sz w:val="24"/>
          <w:szCs w:val="24"/>
        </w:rPr>
        <w:t xml:space="preserve">This </w:t>
      </w:r>
      <w:r w:rsidRPr="610C6AEE" w:rsidR="00E0B8AB">
        <w:rPr>
          <w:sz w:val="24"/>
          <w:szCs w:val="24"/>
        </w:rPr>
        <w:t>a</w:t>
      </w:r>
      <w:r w:rsidRPr="610C6AEE" w:rsidR="00FB5960">
        <w:rPr>
          <w:sz w:val="24"/>
          <w:szCs w:val="24"/>
        </w:rPr>
        <w:t xml:space="preserve">pplication can be </w:t>
      </w:r>
      <w:bookmarkStart w:name="_Int_lxXzFtZ2" w:id="1031992784"/>
      <w:r w:rsidRPr="610C6AEE" w:rsidR="5E816A4A">
        <w:rPr>
          <w:sz w:val="24"/>
          <w:szCs w:val="24"/>
        </w:rPr>
        <w:t>immensely helpful</w:t>
      </w:r>
      <w:bookmarkEnd w:id="1031992784"/>
      <w:r w:rsidRPr="610C6AEE" w:rsidR="00FB5960">
        <w:rPr>
          <w:sz w:val="24"/>
          <w:szCs w:val="24"/>
        </w:rPr>
        <w:t xml:space="preserve"> </w:t>
      </w:r>
      <w:r w:rsidRPr="610C6AEE" w:rsidR="4E84CE1F">
        <w:rPr>
          <w:sz w:val="24"/>
          <w:szCs w:val="24"/>
        </w:rPr>
        <w:t xml:space="preserve">in </w:t>
      </w:r>
      <w:r w:rsidRPr="610C6AEE" w:rsidR="00FB5960">
        <w:rPr>
          <w:sz w:val="24"/>
          <w:szCs w:val="24"/>
        </w:rPr>
        <w:t>finding</w:t>
      </w:r>
      <w:r w:rsidRPr="610C6AEE" w:rsidR="3F9FAAA4">
        <w:rPr>
          <w:sz w:val="24"/>
          <w:szCs w:val="24"/>
        </w:rPr>
        <w:t xml:space="preserve"> for</w:t>
      </w:r>
      <w:r w:rsidRPr="610C6AEE" w:rsidR="00FB5960">
        <w:rPr>
          <w:sz w:val="24"/>
          <w:szCs w:val="24"/>
        </w:rPr>
        <w:t xml:space="preserve"> the easy</w:t>
      </w:r>
      <w:r w:rsidRPr="610C6AEE" w:rsidR="5C5A75C2">
        <w:rPr>
          <w:sz w:val="24"/>
          <w:szCs w:val="24"/>
        </w:rPr>
        <w:t xml:space="preserve"> </w:t>
      </w:r>
      <w:r>
        <w:tab/>
      </w:r>
      <w:r>
        <w:tab/>
      </w:r>
      <w:r>
        <w:tab/>
      </w:r>
      <w:r w:rsidRPr="610C6AEE" w:rsidR="00FB5960">
        <w:rPr>
          <w:sz w:val="24"/>
          <w:szCs w:val="24"/>
        </w:rPr>
        <w:t>e</w:t>
      </w:r>
      <w:r w:rsidRPr="610C6AEE" w:rsidR="35BEF05A">
        <w:rPr>
          <w:sz w:val="24"/>
          <w:szCs w:val="24"/>
        </w:rPr>
        <w:t>v</w:t>
      </w:r>
      <w:r w:rsidRPr="610C6AEE" w:rsidR="00FB5960">
        <w:rPr>
          <w:sz w:val="24"/>
          <w:szCs w:val="24"/>
        </w:rPr>
        <w:t xml:space="preserve">aluation </w:t>
      </w:r>
      <w:r w:rsidRPr="610C6AEE" w:rsidR="00FB5960">
        <w:rPr>
          <w:sz w:val="24"/>
          <w:szCs w:val="24"/>
        </w:rPr>
        <w:t xml:space="preserve">of the submissions which </w:t>
      </w:r>
      <w:r w:rsidRPr="610C6AEE" w:rsidR="56CA38F5">
        <w:rPr>
          <w:sz w:val="24"/>
          <w:szCs w:val="24"/>
        </w:rPr>
        <w:t>are</w:t>
      </w:r>
      <w:r w:rsidRPr="610C6AEE" w:rsidR="00FB5960">
        <w:rPr>
          <w:sz w:val="24"/>
          <w:szCs w:val="24"/>
        </w:rPr>
        <w:t xml:space="preserve"> done by the </w:t>
      </w:r>
      <w:r w:rsidRPr="610C6AEE" w:rsidR="7D2E8E56">
        <w:rPr>
          <w:sz w:val="24"/>
          <w:szCs w:val="24"/>
        </w:rPr>
        <w:t>authors.</w:t>
      </w:r>
    </w:p>
    <w:p w:rsidR="610C6AEE" w:rsidP="610C6AEE" w:rsidRDefault="610C6AEE" w14:paraId="4AD262D6" w14:textId="741C043E">
      <w:pPr>
        <w:pStyle w:val="BodyText"/>
        <w:ind w:firstLine="480" w:firstLineChars="200"/>
        <w:rPr>
          <w:sz w:val="24"/>
          <w:szCs w:val="24"/>
        </w:rPr>
      </w:pPr>
    </w:p>
    <w:p xmlns:wp14="http://schemas.microsoft.com/office/word/2010/wordml" w:rsidR="003B03B3" w:rsidRDefault="00FB5960" w14:paraId="06FC83A2" wp14:textId="77777777">
      <w:pPr>
        <w:pStyle w:val="Heading3"/>
        <w:rPr/>
      </w:pPr>
      <w:bookmarkStart w:name="_Toc368912255" w:id="20"/>
      <w:bookmarkStart w:name="_Toc207768245" w:id="21"/>
      <w:r w:rsidR="00FB5960">
        <w:rPr/>
        <w:t>Out of scope</w:t>
      </w:r>
      <w:bookmarkEnd w:id="20"/>
      <w:bookmarkEnd w:id="21"/>
    </w:p>
    <w:p xmlns:wp14="http://schemas.microsoft.com/office/word/2010/wordml" w:rsidR="003B03B3" w:rsidRDefault="00FB5960" w14:paraId="4124FA08" wp14:textId="77777777">
      <w:pPr>
        <w:pStyle w:val="InfoBlue"/>
        <w:jc w:val="both"/>
        <w:rPr>
          <w:rFonts w:ascii="Arial" w:hAnsi="Arial" w:cs="Arial"/>
        </w:rPr>
      </w:pPr>
      <w:r>
        <w:rPr>
          <w:rFonts w:ascii="Arial" w:hAnsi="Arial" w:cs="Arial"/>
        </w:rPr>
        <w:t xml:space="preserve">[This section of the </w:t>
      </w:r>
      <w:r>
        <w:rPr>
          <w:rFonts w:ascii="Arial" w:hAnsi="Arial" w:cs="Arial"/>
          <w:b/>
        </w:rPr>
        <w:t>HLD LLD Document</w:t>
      </w:r>
      <w:r>
        <w:rPr>
          <w:rFonts w:ascii="Arial" w:hAnsi="Arial" w:cs="Arial"/>
        </w:rPr>
        <w:t xml:space="preserve"> defines what is out of the scope of the project]</w:t>
      </w:r>
    </w:p>
    <w:p xmlns:wp14="http://schemas.microsoft.com/office/word/2010/wordml" w:rsidR="003B03B3" w:rsidRDefault="003B03B3" w14:paraId="62EBF3C5" wp14:textId="77777777"/>
    <w:p xmlns:wp14="http://schemas.microsoft.com/office/word/2010/wordml" w:rsidR="003B03B3" w:rsidRDefault="00FB5960" w14:paraId="791C348D" wp14:textId="77777777">
      <w:pPr>
        <w:pStyle w:val="Heading2"/>
        <w:rPr/>
      </w:pPr>
      <w:bookmarkStart w:name="_Toc207768246" w:id="22"/>
      <w:bookmarkStart w:name="_Toc368912256" w:id="23"/>
      <w:r w:rsidR="00FB5960">
        <w:rPr/>
        <w:t>Functional Overview</w:t>
      </w:r>
      <w:bookmarkEnd w:id="22"/>
      <w:bookmarkEnd w:id="23"/>
    </w:p>
    <w:p xmlns:wp14="http://schemas.microsoft.com/office/word/2010/wordml" w:rsidR="003B03B3" w:rsidRDefault="00FB5960" w14:paraId="63906789" wp14:textId="77777777">
      <w:pPr>
        <w:pStyle w:val="InfoBlue"/>
        <w:jc w:val="both"/>
        <w:rPr>
          <w:rFonts w:ascii="Arial" w:hAnsi="Arial" w:cs="Arial"/>
        </w:rPr>
      </w:pPr>
      <w:r>
        <w:rPr>
          <w:rFonts w:ascii="Arial" w:hAnsi="Arial" w:cs="Arial"/>
        </w:rPr>
        <w:t xml:space="preserve">[This section of the </w:t>
      </w:r>
      <w:r>
        <w:rPr>
          <w:rFonts w:ascii="Arial" w:hAnsi="Arial" w:cs="Arial"/>
          <w:b/>
        </w:rPr>
        <w:t>HLD LLD Document</w:t>
      </w:r>
      <w:r>
        <w:rPr>
          <w:rFonts w:ascii="Arial" w:hAnsi="Arial" w:cs="Arial"/>
        </w:rPr>
        <w:t xml:space="preserve"> Provides a general description of the software system including its functionality and matters related to the overall system function and its design Feel free to split this discussion up into subsections (and sub sections, etc ...).]</w:t>
      </w:r>
    </w:p>
    <w:p xmlns:wp14="http://schemas.microsoft.com/office/word/2010/wordml" w:rsidR="003B03B3" w:rsidRDefault="00FB5960" w14:paraId="228930CE" wp14:textId="77777777">
      <w:pPr>
        <w:pStyle w:val="Heading2"/>
        <w:rPr/>
      </w:pPr>
      <w:bookmarkStart w:name="_Toc207768248" w:id="24"/>
      <w:bookmarkStart w:name="_Toc368912257" w:id="25"/>
      <w:r w:rsidR="00FB5960">
        <w:rPr/>
        <w:t>Assumptions</w:t>
      </w:r>
      <w:bookmarkEnd w:id="24"/>
      <w:r w:rsidR="00FB5960">
        <w:rPr/>
        <w:t>, Dependencies&amp; Constraints</w:t>
      </w:r>
      <w:bookmarkEnd w:id="25"/>
    </w:p>
    <w:p xmlns:wp14="http://schemas.microsoft.com/office/word/2010/wordml" w:rsidR="003B03B3" w:rsidRDefault="00FB5960" w14:paraId="07555313" wp14:textId="77777777">
      <w:pPr>
        <w:pStyle w:val="InfoBlue"/>
        <w:jc w:val="both"/>
        <w:rPr>
          <w:rFonts w:ascii="Arial" w:hAnsi="Arial" w:cs="Arial"/>
        </w:rPr>
      </w:pPr>
      <w:r>
        <w:rPr>
          <w:rFonts w:ascii="Arial" w:hAnsi="Arial" w:cs="Arial"/>
        </w:rPr>
        <w:t xml:space="preserve">[This section of the </w:t>
      </w:r>
      <w:r>
        <w:rPr>
          <w:rFonts w:ascii="Arial" w:hAnsi="Arial" w:cs="Arial"/>
          <w:b/>
        </w:rPr>
        <w:t>HLD LLD Document</w:t>
      </w:r>
      <w:r>
        <w:rPr>
          <w:rFonts w:ascii="Arial" w:hAnsi="Arial" w:cs="Arial"/>
        </w:rPr>
        <w:t>is for describing any assumptions, dependencies or constrainsthat are taken into consideration while preparing this document. These may concern such issues as:</w:t>
      </w:r>
    </w:p>
    <w:p xmlns:wp14="http://schemas.microsoft.com/office/word/2010/wordml" w:rsidR="003B03B3" w:rsidRDefault="00FB5960" w14:paraId="1FAD1507" wp14:textId="77777777">
      <w:pPr>
        <w:pStyle w:val="InfoBlue"/>
        <w:jc w:val="both"/>
        <w:rPr>
          <w:rFonts w:ascii="Arial" w:hAnsi="Arial" w:cs="Arial"/>
        </w:rPr>
      </w:pPr>
      <w:r>
        <w:rPr>
          <w:rFonts w:ascii="Arial" w:hAnsi="Arial" w:cs="Arial"/>
        </w:rPr>
        <w:t>Related software or hardware</w:t>
      </w:r>
    </w:p>
    <w:p xmlns:wp14="http://schemas.microsoft.com/office/word/2010/wordml" w:rsidR="003B03B3" w:rsidRDefault="00FB5960" w14:paraId="3E3ED00F" wp14:textId="77777777">
      <w:pPr>
        <w:pStyle w:val="InfoBlue"/>
        <w:jc w:val="both"/>
        <w:rPr>
          <w:rFonts w:ascii="Arial" w:hAnsi="Arial" w:cs="Arial"/>
        </w:rPr>
      </w:pPr>
      <w:r>
        <w:rPr>
          <w:rFonts w:ascii="Arial" w:hAnsi="Arial" w:cs="Arial"/>
        </w:rPr>
        <w:t>Operating systems</w:t>
      </w:r>
    </w:p>
    <w:p xmlns:wp14="http://schemas.microsoft.com/office/word/2010/wordml" w:rsidR="003B03B3" w:rsidRDefault="00FB5960" w14:paraId="772C5584" wp14:textId="77777777">
      <w:pPr>
        <w:pStyle w:val="InfoBlue"/>
        <w:jc w:val="both"/>
        <w:rPr>
          <w:rFonts w:ascii="Arial" w:hAnsi="Arial" w:cs="Arial"/>
        </w:rPr>
      </w:pPr>
      <w:r>
        <w:rPr>
          <w:rFonts w:ascii="Arial" w:hAnsi="Arial" w:cs="Arial"/>
        </w:rPr>
        <w:t>End-user characteristics</w:t>
      </w:r>
    </w:p>
    <w:p xmlns:wp14="http://schemas.microsoft.com/office/word/2010/wordml" w:rsidR="003B03B3" w:rsidRDefault="00FB5960" w14:paraId="1029DEBF" wp14:textId="77777777">
      <w:pPr>
        <w:pStyle w:val="InfoBlue"/>
        <w:jc w:val="both"/>
      </w:pPr>
      <w:r>
        <w:rPr>
          <w:rFonts w:ascii="Arial" w:hAnsi="Arial" w:cs="Arial"/>
        </w:rPr>
        <w:t>Possible and/or probable changes in functionality]</w:t>
      </w:r>
    </w:p>
    <w:p xmlns:wp14="http://schemas.microsoft.com/office/word/2010/wordml" w:rsidR="003B03B3" w:rsidRDefault="00FB5960" w14:paraId="7959E11D" wp14:textId="77777777">
      <w:pPr>
        <w:pStyle w:val="Heading2"/>
        <w:rPr/>
      </w:pPr>
      <w:bookmarkStart w:name="_Toc368912258" w:id="26"/>
      <w:bookmarkStart w:name="_Toc207768249" w:id="27"/>
      <w:r w:rsidR="00FB5960">
        <w:rPr/>
        <w:t>Risks</w:t>
      </w:r>
      <w:bookmarkEnd w:id="26"/>
      <w:bookmarkEnd w:id="27"/>
    </w:p>
    <w:p xmlns:wp14="http://schemas.microsoft.com/office/word/2010/wordml" w:rsidR="003B03B3" w:rsidRDefault="00FB5960" w14:paraId="66A55405" wp14:textId="77777777">
      <w:pPr>
        <w:pStyle w:val="InfoBlue"/>
        <w:jc w:val="both"/>
      </w:pPr>
      <w:r>
        <w:rPr>
          <w:rFonts w:ascii="Arial" w:hAnsi="Arial" w:cs="Arial"/>
        </w:rPr>
        <w:t xml:space="preserve">[This section of the </w:t>
      </w:r>
      <w:r>
        <w:rPr>
          <w:rFonts w:ascii="Arial" w:hAnsi="Arial" w:cs="Arial"/>
          <w:b/>
        </w:rPr>
        <w:t>HLD LLD Document</w:t>
      </w:r>
      <w:r>
        <w:rPr>
          <w:rFonts w:ascii="Arial" w:hAnsi="Arial" w:cs="Arial"/>
        </w:rPr>
        <w:t>is for describing the risks that are taken into consideration while preparing this document. All the risks related to Software, Hardware, Operating System, Users, etc have to be documented here.]</w:t>
      </w:r>
    </w:p>
    <w:p xmlns:wp14="http://schemas.microsoft.com/office/word/2010/wordml" w:rsidR="003B03B3" w:rsidRDefault="00FB5960" w14:paraId="2D327075" wp14:textId="77777777">
      <w:pPr>
        <w:pStyle w:val="Heading1"/>
      </w:pPr>
      <w:bookmarkStart w:name="_Toc207768251" w:id="28"/>
      <w:bookmarkStart w:name="_Toc368912259" w:id="29"/>
      <w:r>
        <w:t>Design Overview</w:t>
      </w:r>
      <w:bookmarkStart w:name="_Toc207768252" w:id="30"/>
      <w:bookmarkEnd w:id="28"/>
      <w:bookmarkEnd w:id="29"/>
    </w:p>
    <w:p xmlns:wp14="http://schemas.microsoft.com/office/word/2010/wordml" w:rsidR="003B03B3" w:rsidRDefault="00FB5960" w14:paraId="5F169868" wp14:textId="77777777">
      <w:pPr>
        <w:pStyle w:val="InfoBlue"/>
        <w:jc w:val="both"/>
        <w:rPr>
          <w:rFonts w:ascii="Arial" w:hAnsi="Arial" w:cs="Arial"/>
        </w:rPr>
      </w:pPr>
      <w:r>
        <w:rPr>
          <w:rFonts w:ascii="Arial" w:hAnsi="Arial" w:cs="Arial"/>
        </w:rPr>
        <w:t>In this section, a general description of the software system including its functionality and matters related to the overall system and its design has to be documented.]</w:t>
      </w:r>
    </w:p>
    <w:p xmlns:wp14="http://schemas.microsoft.com/office/word/2010/wordml" w:rsidR="003B03B3" w:rsidRDefault="00FB5960" w14:paraId="26F2D3E6" wp14:textId="77777777">
      <w:pPr>
        <w:pStyle w:val="Heading2"/>
      </w:pPr>
      <w:bookmarkStart w:name="_Toc368912260" w:id="31"/>
      <w:r>
        <w:t>Design Objectives</w:t>
      </w:r>
      <w:bookmarkStart w:name="_Toc207768253" w:id="32"/>
      <w:bookmarkEnd w:id="30"/>
      <w:bookmarkEnd w:id="31"/>
    </w:p>
    <w:p xmlns:wp14="http://schemas.microsoft.com/office/word/2010/wordml" w:rsidR="003B03B3" w:rsidRDefault="00FB5960" w14:paraId="09C62ECE" wp14:textId="77777777">
      <w:pPr>
        <w:pStyle w:val="InfoBlue"/>
        <w:jc w:val="both"/>
        <w:rPr>
          <w:rFonts w:ascii="Arial" w:hAnsi="Arial" w:cs="Arial"/>
        </w:rPr>
      </w:pPr>
      <w:r>
        <w:rPr>
          <w:rFonts w:ascii="Arial" w:hAnsi="Arial" w:cs="Arial"/>
        </w:rPr>
        <w:t>[In this section, a general description of the system’s design objectives including matters related to the overall system and its design has to be documented.]</w:t>
      </w:r>
    </w:p>
    <w:p xmlns:wp14="http://schemas.microsoft.com/office/word/2010/wordml" w:rsidR="003B03B3" w:rsidRDefault="00FB5960" w14:paraId="2E018A3F" wp14:textId="77777777">
      <w:pPr>
        <w:pStyle w:val="Heading3"/>
      </w:pPr>
      <w:bookmarkStart w:name="_Toc368912261" w:id="33"/>
      <w:r>
        <w:t>Recommended Architecture</w:t>
      </w:r>
      <w:bookmarkEnd w:id="32"/>
      <w:bookmarkEnd w:id="33"/>
    </w:p>
    <w:p xmlns:wp14="http://schemas.microsoft.com/office/word/2010/wordml" w:rsidR="003B03B3" w:rsidRDefault="00FB5960" w14:paraId="49EB0BF8" wp14:textId="77777777">
      <w:pPr>
        <w:pStyle w:val="InfoBlue"/>
        <w:jc w:val="both"/>
        <w:rPr>
          <w:rFonts w:ascii="Arial" w:hAnsi="Arial" w:cs="Arial"/>
        </w:rPr>
      </w:pPr>
      <w:r>
        <w:rPr>
          <w:rFonts w:ascii="Arial" w:hAnsi="Arial" w:cs="Arial"/>
        </w:rPr>
        <w:t>[In this section, a document the Recommended System Architecture]</w:t>
      </w:r>
    </w:p>
    <w:p xmlns:wp14="http://schemas.microsoft.com/office/word/2010/wordml" w:rsidR="003B03B3" w:rsidRDefault="00FB5960" w14:paraId="6A595CD8" wp14:textId="77777777">
      <w:pPr>
        <w:pStyle w:val="Heading2"/>
      </w:pPr>
      <w:bookmarkStart w:name="_Toc368912262" w:id="34"/>
      <w:bookmarkStart w:name="_Toc207768255" w:id="35"/>
      <w:r>
        <w:t>Architectural Strategies</w:t>
      </w:r>
      <w:bookmarkStart w:name="_Toc207768256" w:id="36"/>
      <w:bookmarkEnd w:id="34"/>
      <w:bookmarkEnd w:id="35"/>
    </w:p>
    <w:p xmlns:wp14="http://schemas.microsoft.com/office/word/2010/wordml" w:rsidR="003B03B3" w:rsidRDefault="00FB5960" w14:paraId="5D27E0AE" wp14:textId="77777777">
      <w:pPr>
        <w:pStyle w:val="InfoBlue"/>
        <w:jc w:val="both"/>
        <w:rPr>
          <w:rFonts w:ascii="Arial" w:hAnsi="Arial" w:cs="Arial"/>
        </w:rPr>
      </w:pPr>
      <w:r w:rsidRPr="50B0C9CD" w:rsidR="00FB5960">
        <w:rPr>
          <w:rFonts w:ascii="Arial" w:hAnsi="Arial" w:cs="Arial"/>
        </w:rPr>
        <w:t xml:space="preserve">[Describe any design decisions and/or strategies that affect the overall organization of the system and its higher-level structures. These strategies should </w:t>
      </w:r>
      <w:r w:rsidRPr="50B0C9CD" w:rsidR="00FB5960">
        <w:rPr>
          <w:rFonts w:ascii="Arial" w:hAnsi="Arial" w:cs="Arial"/>
        </w:rPr>
        <w:t>provide</w:t>
      </w:r>
      <w:r w:rsidRPr="50B0C9CD" w:rsidR="00FB5960">
        <w:rPr>
          <w:rFonts w:ascii="Arial" w:hAnsi="Arial" w:cs="Arial"/>
        </w:rPr>
        <w:t xml:space="preserve"> insight into the key abstractions and mechanisms used in the system architecture. Describe the reasoning employed for each decision and/or strategy (</w:t>
      </w:r>
      <w:r w:rsidRPr="50B0C9CD" w:rsidR="00FB5960">
        <w:rPr>
          <w:rFonts w:ascii="Arial" w:hAnsi="Arial" w:cs="Arial"/>
        </w:rPr>
        <w:t>possibly referring</w:t>
      </w:r>
      <w:r w:rsidRPr="50B0C9CD" w:rsidR="00FB5960">
        <w:rPr>
          <w:rFonts w:ascii="Arial" w:hAnsi="Arial" w:cs="Arial"/>
        </w:rPr>
        <w:t xml:space="preserve"> to previously stated design goals and principles) and how any design goals or priorities were balanced or traded-off</w:t>
      </w:r>
      <w:r w:rsidRPr="50B0C9CD" w:rsidR="00FB5960">
        <w:rPr>
          <w:rFonts w:ascii="Arial" w:hAnsi="Arial" w:cs="Arial"/>
        </w:rPr>
        <w:t>. ]</w:t>
      </w:r>
    </w:p>
    <w:p xmlns:wp14="http://schemas.microsoft.com/office/word/2010/wordml" w:rsidR="003B03B3" w:rsidRDefault="00FB5960" w14:paraId="3A5F4ED2" wp14:textId="77777777">
      <w:pPr>
        <w:pStyle w:val="Heading3"/>
      </w:pPr>
      <w:bookmarkStart w:name="_Toc368912263" w:id="37"/>
      <w:r>
        <w:t>Design Alternative</w:t>
      </w:r>
      <w:bookmarkStart w:name="_Toc207768258" w:id="38"/>
      <w:bookmarkEnd w:id="36"/>
      <w:bookmarkEnd w:id="37"/>
    </w:p>
    <w:p xmlns:wp14="http://schemas.microsoft.com/office/word/2010/wordml" w:rsidR="003B03B3" w:rsidRDefault="00FB5960" w14:paraId="1071D0EA" wp14:textId="77777777">
      <w:pPr>
        <w:pStyle w:val="InfoBlue"/>
        <w:jc w:val="both"/>
        <w:rPr>
          <w:rFonts w:ascii="Arial" w:hAnsi="Arial" w:cs="Arial"/>
        </w:rPr>
      </w:pPr>
      <w:r>
        <w:rPr>
          <w:rFonts w:ascii="Arial" w:hAnsi="Arial" w:cs="Arial"/>
        </w:rPr>
        <w:t>[All the available alternatives have to be documented here along with the reasons for selection or rejection of the particular alternative.]</w:t>
      </w:r>
    </w:p>
    <w:p xmlns:wp14="http://schemas.microsoft.com/office/word/2010/wordml" w:rsidR="003B03B3" w:rsidRDefault="00FB5960" w14:paraId="02AF1D2E" wp14:textId="77777777">
      <w:pPr>
        <w:pStyle w:val="Heading3"/>
      </w:pPr>
      <w:bookmarkStart w:name="_Toc368912264" w:id="39"/>
      <w:r>
        <w:t>Reuse of Existing Common Services/Utilities</w:t>
      </w:r>
      <w:bookmarkStart w:name="_Toc207768259" w:id="40"/>
      <w:bookmarkEnd w:id="38"/>
      <w:bookmarkEnd w:id="39"/>
    </w:p>
    <w:p xmlns:wp14="http://schemas.microsoft.com/office/word/2010/wordml" w:rsidR="003B03B3" w:rsidRDefault="00FB5960" w14:paraId="7300CFA3" wp14:textId="77777777">
      <w:pPr>
        <w:pStyle w:val="InfoBlue"/>
        <w:jc w:val="both"/>
        <w:rPr>
          <w:rFonts w:ascii="Arial" w:hAnsi="Arial" w:cs="Arial"/>
        </w:rPr>
      </w:pPr>
      <w:r>
        <w:rPr>
          <w:rFonts w:ascii="Arial" w:hAnsi="Arial" w:cs="Arial"/>
        </w:rPr>
        <w:t>[Document the details of all the available common services or Utilities that will be used by this system here.]</w:t>
      </w:r>
    </w:p>
    <w:p xmlns:wp14="http://schemas.microsoft.com/office/word/2010/wordml" w:rsidR="003B03B3" w:rsidRDefault="00FB5960" w14:paraId="6BB78D6F" wp14:textId="77777777">
      <w:pPr>
        <w:pStyle w:val="Heading3"/>
      </w:pPr>
      <w:bookmarkStart w:name="_Toc368912265" w:id="41"/>
      <w:r>
        <w:t>Creation of New Common Services/Utilities</w:t>
      </w:r>
      <w:bookmarkStart w:name="_Toc207768260" w:id="42"/>
      <w:bookmarkEnd w:id="40"/>
      <w:bookmarkEnd w:id="41"/>
    </w:p>
    <w:p xmlns:wp14="http://schemas.microsoft.com/office/word/2010/wordml" w:rsidR="003B03B3" w:rsidRDefault="00FB5960" w14:paraId="52D85D50" wp14:textId="77777777">
      <w:pPr>
        <w:pStyle w:val="InfoBlue"/>
        <w:jc w:val="both"/>
        <w:rPr>
          <w:rFonts w:ascii="Arial" w:hAnsi="Arial" w:cs="Arial"/>
        </w:rPr>
      </w:pPr>
      <w:r>
        <w:rPr>
          <w:rFonts w:ascii="Arial" w:hAnsi="Arial" w:cs="Arial"/>
        </w:rPr>
        <w:t>[Document the details of all the new services or Utilities that have to be created as part of this system here.]</w:t>
      </w:r>
    </w:p>
    <w:p xmlns:wp14="http://schemas.microsoft.com/office/word/2010/wordml" w:rsidR="003B03B3" w:rsidRDefault="00FB5960" w14:paraId="40735775" wp14:textId="77777777">
      <w:pPr>
        <w:pStyle w:val="Heading3"/>
      </w:pPr>
      <w:bookmarkStart w:name="_Toc368912266" w:id="43"/>
      <w:r>
        <w:t>User Interface Paradigms</w:t>
      </w:r>
      <w:bookmarkStart w:name="_Toc207768263" w:id="44"/>
      <w:bookmarkEnd w:id="42"/>
      <w:bookmarkEnd w:id="43"/>
    </w:p>
    <w:p xmlns:wp14="http://schemas.microsoft.com/office/word/2010/wordml" w:rsidR="003B03B3" w:rsidRDefault="00FB5960" w14:paraId="5562968C" wp14:textId="77777777">
      <w:pPr>
        <w:pStyle w:val="InfoBlue"/>
        <w:jc w:val="both"/>
        <w:rPr>
          <w:rFonts w:ascii="Arial" w:hAnsi="Arial" w:cs="Arial"/>
        </w:rPr>
      </w:pPr>
      <w:r>
        <w:rPr>
          <w:rFonts w:ascii="Arial" w:hAnsi="Arial" w:cs="Arial"/>
        </w:rPr>
        <w:t>[Document the User Interface Paradigms here.]</w:t>
      </w:r>
    </w:p>
    <w:p xmlns:wp14="http://schemas.microsoft.com/office/word/2010/wordml" w:rsidR="003B03B3" w:rsidRDefault="00FB5960" w14:paraId="32758330" wp14:textId="77777777">
      <w:pPr>
        <w:pStyle w:val="Heading3"/>
      </w:pPr>
      <w:bookmarkStart w:name="_Toc368912267" w:id="45"/>
      <w:r>
        <w:t>System Interface Paradigms</w:t>
      </w:r>
      <w:bookmarkStart w:name="_Toc207768264" w:id="46"/>
      <w:bookmarkEnd w:id="44"/>
      <w:bookmarkEnd w:id="45"/>
    </w:p>
    <w:p xmlns:wp14="http://schemas.microsoft.com/office/word/2010/wordml" w:rsidR="003B03B3" w:rsidRDefault="00FB5960" w14:paraId="0C15CE29" wp14:textId="77777777">
      <w:pPr>
        <w:pStyle w:val="InfoBlue"/>
        <w:jc w:val="both"/>
        <w:rPr>
          <w:rFonts w:ascii="Arial" w:hAnsi="Arial" w:cs="Arial"/>
        </w:rPr>
      </w:pPr>
      <w:r>
        <w:rPr>
          <w:rFonts w:ascii="Arial" w:hAnsi="Arial" w:cs="Arial"/>
        </w:rPr>
        <w:t>[Document the System Interface Paradigms here.]</w:t>
      </w:r>
    </w:p>
    <w:p xmlns:wp14="http://schemas.microsoft.com/office/word/2010/wordml" w:rsidR="003B03B3" w:rsidRDefault="00FB5960" w14:paraId="5DB40128" wp14:textId="77777777">
      <w:pPr>
        <w:pStyle w:val="Heading3"/>
      </w:pPr>
      <w:bookmarkStart w:name="_Toc368912268" w:id="47"/>
      <w:r>
        <w:t xml:space="preserve">Error Detection </w:t>
      </w:r>
      <w:bookmarkStart w:name="_Toc361156523" w:id="48"/>
      <w:bookmarkStart w:name="_Toc207768265" w:id="49"/>
      <w:bookmarkEnd w:id="46"/>
      <w:r>
        <w:t>/ Exceptional Handling</w:t>
      </w:r>
      <w:bookmarkEnd w:id="47"/>
      <w:bookmarkEnd w:id="48"/>
    </w:p>
    <w:p xmlns:wp14="http://schemas.microsoft.com/office/word/2010/wordml" w:rsidR="003B03B3" w:rsidRDefault="00FB5960" w14:paraId="348B5FC2" wp14:textId="77777777">
      <w:pPr>
        <w:pStyle w:val="InfoBlue"/>
        <w:jc w:val="both"/>
        <w:rPr>
          <w:rFonts w:ascii="Arial" w:hAnsi="Arial" w:cs="Arial"/>
        </w:rPr>
      </w:pPr>
      <w:r>
        <w:rPr>
          <w:rFonts w:ascii="Arial" w:hAnsi="Arial" w:cs="Arial"/>
        </w:rPr>
        <w:t xml:space="preserve">[A good system design ensures Error Detection and Exception handling procedures. Document allthe details on how the Error detection has to be done in the system and how the Exceptions are thrown and handled in the system in this section.] </w:t>
      </w:r>
    </w:p>
    <w:p xmlns:wp14="http://schemas.microsoft.com/office/word/2010/wordml" w:rsidR="003B03B3" w:rsidRDefault="00FB5960" w14:paraId="19A77276" wp14:textId="77777777">
      <w:pPr>
        <w:pStyle w:val="Heading3"/>
      </w:pPr>
      <w:bookmarkStart w:name="_Toc368912269" w:id="50"/>
      <w:r>
        <w:t>Memory Management</w:t>
      </w:r>
      <w:bookmarkStart w:name="_Toc207768266" w:id="51"/>
      <w:bookmarkEnd w:id="49"/>
      <w:bookmarkEnd w:id="50"/>
    </w:p>
    <w:p xmlns:wp14="http://schemas.microsoft.com/office/word/2010/wordml" w:rsidR="003B03B3" w:rsidRDefault="00FB5960" w14:paraId="2904AAA5" wp14:textId="77777777">
      <w:pPr>
        <w:pStyle w:val="InfoBlue"/>
        <w:jc w:val="both"/>
        <w:rPr>
          <w:rFonts w:ascii="Arial" w:hAnsi="Arial" w:cs="Arial"/>
        </w:rPr>
      </w:pPr>
      <w:r>
        <w:rPr>
          <w:rFonts w:ascii="Arial" w:hAnsi="Arial" w:cs="Arial"/>
        </w:rPr>
        <w:t xml:space="preserve">[Memory Management is a critical aspect of any system. A system designed keeping Memory Management in view uses very less Memory and frees up unused memory at frequent intervals.Document all the Memory Management policies, Critical issues related to Memory Management like Relocation, Protection, Sharing, Logical and Physical Organization etc. to be implemented in the system here. Focus on Design Decisions to Manage Memory.] </w:t>
      </w:r>
    </w:p>
    <w:p xmlns:wp14="http://schemas.microsoft.com/office/word/2010/wordml" w:rsidR="003B03B3" w:rsidRDefault="00FB5960" w14:paraId="75FBBD04" wp14:textId="77777777">
      <w:pPr>
        <w:pStyle w:val="Heading3"/>
      </w:pPr>
      <w:bookmarkStart w:name="_Toc368912270" w:id="52"/>
      <w:r>
        <w:t>Performance</w:t>
      </w:r>
      <w:bookmarkStart w:name="_Toc207768267" w:id="53"/>
      <w:bookmarkEnd w:id="51"/>
      <w:bookmarkEnd w:id="52"/>
    </w:p>
    <w:p xmlns:wp14="http://schemas.microsoft.com/office/word/2010/wordml" w:rsidR="003B03B3" w:rsidRDefault="00FB5960" w14:paraId="1F052AF3" wp14:textId="77777777">
      <w:pPr>
        <w:pStyle w:val="InfoBlue"/>
        <w:jc w:val="both"/>
      </w:pPr>
      <w:r>
        <w:rPr>
          <w:rFonts w:ascii="Arial" w:hAnsi="Arial" w:cs="Arial"/>
        </w:rPr>
        <w:t xml:space="preserve">[Another critical aspect of any system is Performance. A system designed keeping Performance in view uses is fast and very responsive. Document all the System Performance requirements here. Focus on Design Decisions to manage Performance.] </w:t>
      </w:r>
    </w:p>
    <w:p xmlns:wp14="http://schemas.microsoft.com/office/word/2010/wordml" w:rsidR="003B03B3" w:rsidRDefault="00FB5960" w14:paraId="59E35D42" wp14:textId="77777777">
      <w:pPr>
        <w:pStyle w:val="Heading3"/>
      </w:pPr>
      <w:bookmarkStart w:name="_Toc368912271" w:id="54"/>
      <w:r>
        <w:t>Security</w:t>
      </w:r>
      <w:bookmarkStart w:name="_Toc207768271" w:id="55"/>
      <w:bookmarkEnd w:id="53"/>
      <w:bookmarkEnd w:id="54"/>
    </w:p>
    <w:p xmlns:wp14="http://schemas.microsoft.com/office/word/2010/wordml" w:rsidR="003B03B3" w:rsidRDefault="00FB5960" w14:paraId="3332C4E2" wp14:textId="77777777">
      <w:pPr>
        <w:pStyle w:val="InfoBlue"/>
        <w:jc w:val="both"/>
        <w:rPr>
          <w:rFonts w:ascii="Arial" w:hAnsi="Arial" w:cs="Arial"/>
        </w:rPr>
      </w:pPr>
      <w:r>
        <w:rPr>
          <w:rFonts w:ascii="Arial" w:hAnsi="Arial" w:cs="Arial"/>
        </w:rPr>
        <w:t>[Security has emerged as the most important aspect of any system. A system designed with good security principles ensures Integrity of the system and prevents from attacks and data leakage. Document all the Security Requirements and features implemented in the system including the use and management of integrity and access controls that apply to the system and its components. Also include any tools that will support security and privacy requirements.]</w:t>
      </w:r>
    </w:p>
    <w:p xmlns:wp14="http://schemas.microsoft.com/office/word/2010/wordml" w:rsidR="003B03B3" w:rsidRDefault="00FB5960" w14:paraId="46E52E9A" wp14:textId="77777777">
      <w:pPr>
        <w:pStyle w:val="Heading3"/>
      </w:pPr>
      <w:bookmarkStart w:name="_Toc368912272" w:id="56"/>
      <w:r>
        <w:t>Concurrency and Synchronization</w:t>
      </w:r>
      <w:bookmarkStart w:name="_Toc207768272" w:id="57"/>
      <w:bookmarkEnd w:id="55"/>
      <w:bookmarkEnd w:id="56"/>
    </w:p>
    <w:p xmlns:wp14="http://schemas.microsoft.com/office/word/2010/wordml" w:rsidR="003B03B3" w:rsidRDefault="00FB5960" w14:paraId="1FB43C55" wp14:textId="77777777">
      <w:pPr>
        <w:pStyle w:val="InfoBlue"/>
        <w:jc w:val="both"/>
        <w:rPr>
          <w:rFonts w:ascii="Arial" w:hAnsi="Arial" w:cs="Arial"/>
        </w:rPr>
      </w:pPr>
      <w:r w:rsidRPr="27CCB5A0" w:rsidR="00FB5960">
        <w:rPr>
          <w:rFonts w:ascii="Arial" w:hAnsi="Arial" w:cs="Arial"/>
        </w:rPr>
        <w:t xml:space="preserve">[If the system needs to be </w:t>
      </w:r>
      <w:r w:rsidRPr="27CCB5A0" w:rsidR="00FB5960">
        <w:rPr>
          <w:rFonts w:ascii="Arial" w:hAnsi="Arial" w:cs="Arial"/>
        </w:rPr>
        <w:t>in synch</w:t>
      </w:r>
      <w:r w:rsidRPr="27CCB5A0" w:rsidR="00FB5960">
        <w:rPr>
          <w:rFonts w:ascii="Arial" w:hAnsi="Arial" w:cs="Arial"/>
        </w:rPr>
        <w:t xml:space="preserve"> with another system, the details of the same </w:t>
      </w:r>
      <w:r w:rsidRPr="27CCB5A0" w:rsidR="00FB5960">
        <w:rPr>
          <w:rFonts w:ascii="Arial" w:hAnsi="Arial" w:cs="Arial"/>
        </w:rPr>
        <w:t>have to</w:t>
      </w:r>
      <w:r w:rsidRPr="27CCB5A0" w:rsidR="00FB5960">
        <w:rPr>
          <w:rFonts w:ascii="Arial" w:hAnsi="Arial" w:cs="Arial"/>
        </w:rPr>
        <w:t xml:space="preserve"> be documented here.]</w:t>
      </w:r>
    </w:p>
    <w:p xmlns:wp14="http://schemas.microsoft.com/office/word/2010/wordml" w:rsidR="003B03B3" w:rsidRDefault="00FB5960" w14:paraId="3962F44D" wp14:textId="77777777">
      <w:pPr>
        <w:pStyle w:val="Heading3"/>
      </w:pPr>
      <w:bookmarkStart w:name="_Toc368912273" w:id="58"/>
      <w:r>
        <w:t>Housekeeping and Maintenanc</w:t>
      </w:r>
      <w:bookmarkStart w:name="_Toc207768273" w:id="59"/>
      <w:bookmarkEnd w:id="57"/>
      <w:r>
        <w:t>e</w:t>
      </w:r>
      <w:bookmarkEnd w:id="58"/>
    </w:p>
    <w:p xmlns:wp14="http://schemas.microsoft.com/office/word/2010/wordml" w:rsidR="003B03B3" w:rsidRDefault="00FB5960" w14:paraId="18103750" wp14:textId="77777777">
      <w:pPr>
        <w:pStyle w:val="InfoBlue"/>
        <w:jc w:val="both"/>
        <w:rPr>
          <w:rFonts w:ascii="Arial" w:hAnsi="Arial" w:cs="Arial"/>
        </w:rPr>
      </w:pPr>
      <w:r>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59"/>
    </w:p>
    <w:p xmlns:wp14="http://schemas.microsoft.com/office/word/2010/wordml" w:rsidR="003B03B3" w:rsidRDefault="00FB5960" w14:paraId="392A1CBC" wp14:textId="77777777">
      <w:pPr>
        <w:pStyle w:val="Heading1"/>
      </w:pPr>
      <w:bookmarkStart w:name="_Toc368912274" w:id="60"/>
      <w:bookmarkStart w:name="_Toc207768275" w:id="61"/>
      <w:r>
        <w:t>System Architecture</w:t>
      </w:r>
      <w:bookmarkStart w:name="_Toc207768276" w:id="62"/>
      <w:bookmarkEnd w:id="60"/>
      <w:bookmarkEnd w:id="61"/>
    </w:p>
    <w:p xmlns:wp14="http://schemas.microsoft.com/office/word/2010/wordml" w:rsidR="003B03B3" w:rsidRDefault="00FB5960" w14:paraId="4DF92A2F" wp14:textId="77777777">
      <w:pPr>
        <w:pStyle w:val="InfoBlue"/>
        <w:jc w:val="both"/>
        <w:rPr>
          <w:rFonts w:ascii="Arial" w:hAnsi="Arial" w:cs="Arial"/>
        </w:rPr>
      </w:pPr>
      <w:r>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xmlns:wp14="http://schemas.microsoft.com/office/word/2010/wordml" w:rsidR="003B03B3" w:rsidRDefault="00FB5960" w14:paraId="493A5848" wp14:textId="77777777">
      <w:pPr>
        <w:pStyle w:val="InfoBlue"/>
        <w:jc w:val="both"/>
      </w:pPr>
      <w:r>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p>
    <w:p xmlns:wp14="http://schemas.microsoft.com/office/word/2010/wordml" w:rsidR="003B03B3" w:rsidRDefault="00FB5960" w14:paraId="3E2F3BBB" wp14:textId="77777777">
      <w:pPr>
        <w:pStyle w:val="Heading2"/>
      </w:pPr>
      <w:bookmarkStart w:name="_Toc207768278" w:id="63"/>
      <w:bookmarkEnd w:id="62"/>
      <w:r>
        <w:t>System Class Diagram</w:t>
      </w:r>
    </w:p>
    <w:p xmlns:wp14="http://schemas.microsoft.com/office/word/2010/wordml" w:rsidR="003B03B3" w:rsidRDefault="00FB5960" w14:paraId="0C442B91" wp14:textId="77777777">
      <w:pPr>
        <w:pStyle w:val="InfoBlue"/>
        <w:jc w:val="both"/>
        <w:rPr>
          <w:rFonts w:ascii="Arial" w:hAnsi="Arial" w:cs="Arial"/>
        </w:rPr>
      </w:pPr>
      <w:r w:rsidRPr="246D6B71" w:rsidR="00FB5960">
        <w:rPr>
          <w:rFonts w:ascii="Arial" w:hAnsi="Arial" w:cs="Arial"/>
        </w:rPr>
        <w:t xml:space="preserve">[If there are any diagrams, models, flowcharts, documented </w:t>
      </w:r>
      <w:bookmarkStart w:name="_Int_c3kVnE7F" w:id="1749899067"/>
      <w:r w:rsidRPr="246D6B71" w:rsidR="00FB5960">
        <w:rPr>
          <w:rFonts w:ascii="Arial" w:hAnsi="Arial" w:cs="Arial"/>
        </w:rPr>
        <w:t>scenarios</w:t>
      </w:r>
      <w:bookmarkEnd w:id="1749899067"/>
      <w:r w:rsidRPr="246D6B71" w:rsidR="00FB5960">
        <w:rPr>
          <w:rFonts w:ascii="Arial" w:hAnsi="Arial" w:cs="Arial"/>
        </w:rPr>
        <w:t xml:space="preserve"> or use-cases of the system behavior and/or structure, they may be included here.]</w:t>
      </w:r>
    </w:p>
    <w:p w:rsidR="246D6B71" w:rsidP="246D6B71" w:rsidRDefault="246D6B71" w14:paraId="085A13E4" w14:textId="00D13C0B">
      <w:pPr>
        <w:pStyle w:val="BodyText"/>
      </w:pPr>
    </w:p>
    <w:p w:rsidR="246D6B71" w:rsidP="246D6B71" w:rsidRDefault="246D6B71" w14:paraId="5F29DE61" w14:textId="04100786">
      <w:pPr>
        <w:pStyle w:val="BodyText"/>
      </w:pPr>
    </w:p>
    <w:p xmlns:wp14="http://schemas.microsoft.com/office/word/2010/wordml" w:rsidR="00FB5960" w:rsidP="00FB5960" w:rsidRDefault="00FB5960" w14:paraId="6D98A12B" wp14:textId="77777777">
      <w:pPr>
        <w:pStyle w:val="BodyText"/>
      </w:pPr>
    </w:p>
    <w:p xmlns:wp14="http://schemas.microsoft.com/office/word/2010/wordml" w:rsidRPr="00FB5960" w:rsidR="00FB5960" w:rsidP="00FB5960" w:rsidRDefault="00FB5960" w14:paraId="2946DB82" wp14:textId="77777777">
      <w:pPr>
        <w:pStyle w:val="BodyText"/>
      </w:pPr>
      <w:r w:rsidR="00FB5960">
        <w:drawing>
          <wp:inline xmlns:wp14="http://schemas.microsoft.com/office/word/2010/wordprocessingDrawing" wp14:editId="2D0949CB" wp14:anchorId="3E4C7FBA">
            <wp:extent cx="6311218" cy="5248462"/>
            <wp:effectExtent l="19050" t="0" r="0" b="0"/>
            <wp:docPr id="4" name="Picture 3" descr="new2.jpg" title=""/>
            <wp:cNvGraphicFramePr>
              <a:graphicFrameLocks noChangeAspect="1"/>
            </wp:cNvGraphicFramePr>
            <a:graphic>
              <a:graphicData uri="http://schemas.openxmlformats.org/drawingml/2006/picture">
                <pic:pic>
                  <pic:nvPicPr>
                    <pic:cNvPr id="0" name="Picture 3"/>
                    <pic:cNvPicPr/>
                  </pic:nvPicPr>
                  <pic:blipFill>
                    <a:blip r:embed="R377ef654fd2a45da">
                      <a:extLst>
                        <a:ext xmlns:a="http://schemas.openxmlformats.org/drawingml/2006/main" uri="{28A0092B-C50C-407E-A947-70E740481C1C}">
                          <a14:useLocalDpi val="0"/>
                        </a:ext>
                      </a:extLst>
                    </a:blip>
                    <a:stretch>
                      <a:fillRect/>
                    </a:stretch>
                  </pic:blipFill>
                  <pic:spPr>
                    <a:xfrm rot="0" flipH="0" flipV="0">
                      <a:off x="0" y="0"/>
                      <a:ext cx="6311218" cy="5248462"/>
                    </a:xfrm>
                    <a:prstGeom prst="rect">
                      <a:avLst/>
                    </a:prstGeom>
                  </pic:spPr>
                </pic:pic>
              </a:graphicData>
            </a:graphic>
          </wp:inline>
        </w:drawing>
      </w:r>
    </w:p>
    <w:p w:rsidR="246D6B71" w:rsidP="246D6B71" w:rsidRDefault="246D6B71" w14:paraId="1AFB14F5" w14:textId="37480BB4">
      <w:pPr>
        <w:pStyle w:val="BodyText"/>
      </w:pPr>
    </w:p>
    <w:p w:rsidR="246D6B71" w:rsidP="246D6B71" w:rsidRDefault="246D6B71" w14:paraId="4CFDD35E" w14:textId="5AB4E5A9">
      <w:pPr>
        <w:pStyle w:val="BodyText"/>
      </w:pPr>
    </w:p>
    <w:p w:rsidR="246D6B71" w:rsidP="246D6B71" w:rsidRDefault="246D6B71" w14:paraId="48683D93" w14:textId="0DF2C918">
      <w:pPr>
        <w:pStyle w:val="BodyText"/>
      </w:pPr>
    </w:p>
    <w:p w:rsidR="246D6B71" w:rsidP="246D6B71" w:rsidRDefault="246D6B71" w14:paraId="6192AE8E" w14:textId="049FB2E8">
      <w:pPr>
        <w:pStyle w:val="BodyText"/>
      </w:pPr>
    </w:p>
    <w:p xmlns:wp14="http://schemas.microsoft.com/office/word/2010/wordml" w:rsidR="003B03B3" w:rsidRDefault="00FB5960" w14:paraId="35BC6FE7" wp14:textId="77777777">
      <w:pPr>
        <w:pStyle w:val="Heading2"/>
      </w:pPr>
      <w:bookmarkStart w:name="_Toc368912276" w:id="64"/>
      <w:r>
        <w:t>System Use-Cases</w:t>
      </w:r>
      <w:bookmarkStart w:name="_Toc207768279" w:id="65"/>
      <w:bookmarkEnd w:id="63"/>
      <w:bookmarkEnd w:id="64"/>
      <w:r>
        <w:t xml:space="preserve"> Diagram</w:t>
      </w:r>
    </w:p>
    <w:p xmlns:wp14="http://schemas.microsoft.com/office/word/2010/wordml" w:rsidR="003B03B3" w:rsidRDefault="00FB5960" w14:paraId="16989915" wp14:textId="77777777">
      <w:pPr>
        <w:pStyle w:val="InfoBlue"/>
        <w:jc w:val="both"/>
        <w:rPr>
          <w:rFonts w:ascii="Arial" w:hAnsi="Arial" w:cs="Arial"/>
        </w:rPr>
      </w:pPr>
      <w:r>
        <w:rPr>
          <w:rFonts w:ascii="Arial" w:hAnsi="Arial" w:cs="Arial"/>
        </w:rPr>
        <w:t xml:space="preserve">[If there are any documented scenarios or use-cases of the system behavior and/or structure, they may be included here] </w:t>
      </w:r>
    </w:p>
    <w:p xmlns:wp14="http://schemas.microsoft.com/office/word/2010/wordml" w:rsidR="003B03B3" w:rsidRDefault="00FB5960" w14:paraId="5997CC1D" wp14:textId="77777777">
      <w:pPr>
        <w:pStyle w:val="BodyText"/>
      </w:pPr>
      <w:r w:rsidR="00FB5960">
        <w:drawing>
          <wp:inline xmlns:wp14="http://schemas.microsoft.com/office/word/2010/wordprocessingDrawing" wp14:editId="19191063" wp14:anchorId="02533E2D">
            <wp:extent cx="6282296" cy="4462145"/>
            <wp:effectExtent l="0" t="0" r="13970" b="3175"/>
            <wp:docPr id="1" name="Picture 1" descr="Screenshot (32)" title=""/>
            <wp:cNvGraphicFramePr>
              <a:graphicFrameLocks noChangeAspect="1"/>
            </wp:cNvGraphicFramePr>
            <a:graphic>
              <a:graphicData uri="http://schemas.openxmlformats.org/drawingml/2006/picture">
                <pic:pic>
                  <pic:nvPicPr>
                    <pic:cNvPr id="0" name="Picture 1"/>
                    <pic:cNvPicPr/>
                  </pic:nvPicPr>
                  <pic:blipFill>
                    <a:blip r:embed="R31f49a2a0b414a8d">
                      <a:extLst>
                        <a:ext xmlns:a="http://schemas.openxmlformats.org/drawingml/2006/main" uri="{28A0092B-C50C-407E-A947-70E740481C1C}">
                          <a14:useLocalDpi val="0"/>
                        </a:ext>
                      </a:extLst>
                    </a:blip>
                    <a:stretch>
                      <a:fillRect/>
                    </a:stretch>
                  </pic:blipFill>
                  <pic:spPr>
                    <a:xfrm rot="0" flipH="0" flipV="0">
                      <a:off x="0" y="0"/>
                      <a:ext cx="6282296" cy="4462145"/>
                    </a:xfrm>
                    <a:prstGeom prst="rect">
                      <a:avLst/>
                    </a:prstGeom>
                  </pic:spPr>
                </pic:pic>
              </a:graphicData>
            </a:graphic>
          </wp:inline>
        </w:drawing>
      </w:r>
    </w:p>
    <w:p xmlns:wp14="http://schemas.microsoft.com/office/word/2010/wordml" w:rsidR="003B03B3" w:rsidRDefault="00FB5960" w14:paraId="6D7F36F9" wp14:textId="3583160F">
      <w:pPr>
        <w:pStyle w:val="Heading2"/>
        <w:rPr/>
      </w:pPr>
      <w:bookmarkStart w:name="_Toc207768280" w:id="67"/>
      <w:bookmarkEnd w:id="65"/>
      <w:r w:rsidR="54673261">
        <w:rPr/>
        <w:t>S</w:t>
      </w:r>
      <w:r w:rsidR="00FB5960">
        <w:rPr/>
        <w:t>ystem Sequence Diagram</w:t>
      </w:r>
    </w:p>
    <w:p xmlns:wp14="http://schemas.microsoft.com/office/word/2010/wordml" w:rsidR="003B03B3" w:rsidRDefault="00FB5960" w14:paraId="229D0EDF" wp14:textId="77777777">
      <w:pPr>
        <w:pStyle w:val="InfoBlue"/>
        <w:jc w:val="both"/>
        <w:rPr>
          <w:rFonts w:ascii="Arial" w:hAnsi="Arial" w:cs="Arial"/>
        </w:rPr>
      </w:pPr>
      <w:r>
        <w:rPr>
          <w:rFonts w:ascii="Arial" w:hAnsi="Arial" w:cs="Arial"/>
        </w:rPr>
        <w:t>[If a particular component is one which merits a more detailed discussion than what was presented in the System Architecture section, provide that more detailed discussion in a subsection of the System Architecture section. If necessary, describe how the component was further divided into subcomponents, and the relationships and interactions between the subcomponents.</w:t>
      </w:r>
    </w:p>
    <w:p xmlns:wp14="http://schemas.microsoft.com/office/word/2010/wordml" w:rsidR="003B03B3" w:rsidRDefault="00FB5960" w14:paraId="0F4A4140" wp14:textId="77777777">
      <w:pPr>
        <w:pStyle w:val="InfoBlue"/>
        <w:jc w:val="both"/>
        <w:rPr>
          <w:rFonts w:ascii="Arial" w:hAnsi="Arial" w:cs="Arial"/>
        </w:rPr>
      </w:pPr>
      <w:r w:rsidRPr="246D6B71" w:rsidR="00FB5960">
        <w:rPr>
          <w:rFonts w:ascii="Arial" w:hAnsi="Arial" w:cs="Arial"/>
        </w:rPr>
        <w:t xml:space="preserve">If any subcomponents are also </w:t>
      </w:r>
      <w:r w:rsidRPr="246D6B71" w:rsidR="00FB5960">
        <w:rPr>
          <w:rFonts w:ascii="Arial" w:hAnsi="Arial" w:cs="Arial"/>
        </w:rPr>
        <w:t>deemed</w:t>
      </w:r>
      <w:r w:rsidRPr="246D6B71" w:rsidR="00FB5960">
        <w:rPr>
          <w:rFonts w:ascii="Arial" w:hAnsi="Arial" w:cs="Arial"/>
        </w:rPr>
        <w:t xml:space="preserve"> to merit further discussion, then describe them in a separate subsection of this section. Proceed to go into as many levels/subsections of discussion as needed </w:t>
      </w:r>
      <w:proofErr w:type="gramStart"/>
      <w:r w:rsidRPr="246D6B71" w:rsidR="00FB5960">
        <w:rPr>
          <w:rFonts w:ascii="Arial" w:hAnsi="Arial" w:cs="Arial"/>
        </w:rPr>
        <w:t>in order for</w:t>
      </w:r>
      <w:proofErr w:type="gramEnd"/>
      <w:r w:rsidRPr="246D6B71" w:rsidR="00FB5960">
        <w:rPr>
          <w:rFonts w:ascii="Arial" w:hAnsi="Arial" w:cs="Arial"/>
        </w:rPr>
        <w:t xml:space="preserve"> the reader to gain a high-level understanding of the entire system or subsystem (but remember to leave the gory details for the Detailed System Design section).]</w:t>
      </w:r>
    </w:p>
    <w:p w:rsidR="246D6B71" w:rsidP="246D6B71" w:rsidRDefault="246D6B71" w14:paraId="5EB0AB35" w14:textId="5AAF7C77">
      <w:pPr>
        <w:pStyle w:val="BodyText"/>
      </w:pPr>
    </w:p>
    <w:p w:rsidR="246D6B71" w:rsidP="246D6B71" w:rsidRDefault="246D6B71" w14:paraId="60DB7A56" w14:textId="2DA30B99">
      <w:pPr>
        <w:pStyle w:val="BodyText"/>
      </w:pPr>
    </w:p>
    <w:p w:rsidR="246D6B71" w:rsidP="246D6B71" w:rsidRDefault="246D6B71" w14:paraId="0DD848E2" w14:textId="6F4D2FB4">
      <w:pPr>
        <w:pStyle w:val="BodyText"/>
      </w:pPr>
    </w:p>
    <w:p w:rsidR="246D6B71" w:rsidP="246D6B71" w:rsidRDefault="246D6B71" w14:paraId="4375BED6" w14:textId="57336AB0">
      <w:pPr>
        <w:pStyle w:val="BodyText"/>
      </w:pPr>
    </w:p>
    <w:p w:rsidR="246D6B71" w:rsidP="246D6B71" w:rsidRDefault="246D6B71" w14:paraId="244D3861" w14:textId="63A7B10E">
      <w:pPr>
        <w:pStyle w:val="BodyText"/>
      </w:pPr>
    </w:p>
    <w:p w:rsidR="246D6B71" w:rsidP="246D6B71" w:rsidRDefault="246D6B71" w14:paraId="14AAB112" w14:textId="34B9B6D4">
      <w:pPr>
        <w:pStyle w:val="BodyText"/>
      </w:pPr>
    </w:p>
    <w:p w:rsidR="246D6B71" w:rsidP="246D6B71" w:rsidRDefault="246D6B71" w14:paraId="3BC4997E" w14:textId="67D35A45">
      <w:pPr>
        <w:pStyle w:val="BodyText"/>
      </w:pPr>
    </w:p>
    <w:p w:rsidR="246D6B71" w:rsidP="246D6B71" w:rsidRDefault="246D6B71" w14:paraId="02FB590B" w14:textId="14A36692">
      <w:pPr>
        <w:pStyle w:val="BodyText"/>
      </w:pPr>
    </w:p>
    <w:p xmlns:wp14="http://schemas.microsoft.com/office/word/2010/wordml" w:rsidR="003B03B3" w:rsidRDefault="00FB5960" w14:paraId="110FFD37" wp14:textId="77777777">
      <w:pPr>
        <w:pStyle w:val="BodyText"/>
      </w:pPr>
      <w:r>
        <w:rPr>
          <w:noProof/>
          <w:lang w:val="en-IN" w:eastAsia="en-IN" w:bidi="te-IN"/>
        </w:rPr>
        <w:drawing>
          <wp:inline xmlns:wp14="http://schemas.microsoft.com/office/word/2010/wordprocessingDrawing" distT="0" distB="0" distL="114300" distR="114300" wp14:anchorId="21DCB3C2" wp14:editId="7777777">
            <wp:extent cx="6348095" cy="4674235"/>
            <wp:effectExtent l="0" t="0" r="6985" b="4445"/>
            <wp:docPr id="2" name="Picture 2" descr="WhatsApp Image 2022-11-06 at 12.12.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1-06 at 12.12.28 PM"/>
                    <pic:cNvPicPr>
                      <a:picLocks noChangeAspect="1"/>
                    </pic:cNvPicPr>
                  </pic:nvPicPr>
                  <pic:blipFill>
                    <a:blip r:embed="rId19"/>
                    <a:stretch>
                      <a:fillRect/>
                    </a:stretch>
                  </pic:blipFill>
                  <pic:spPr>
                    <a:xfrm>
                      <a:off x="0" y="0"/>
                      <a:ext cx="6348095" cy="4674235"/>
                    </a:xfrm>
                    <a:prstGeom prst="rect">
                      <a:avLst/>
                    </a:prstGeom>
                  </pic:spPr>
                </pic:pic>
              </a:graphicData>
            </a:graphic>
          </wp:inline>
        </w:drawing>
      </w:r>
      <w:bookmarkStart w:name="_GoBack" w:id="68"/>
      <w:bookmarkEnd w:id="68"/>
    </w:p>
    <w:p xmlns:wp14="http://schemas.microsoft.com/office/word/2010/wordml" w:rsidR="003B03B3" w:rsidRDefault="00FB5960" w14:paraId="0A5330F4" wp14:textId="77777777">
      <w:pPr>
        <w:pStyle w:val="Heading2"/>
        <w:rPr/>
      </w:pPr>
      <w:bookmarkStart w:name="_Toc368912278" w:id="69"/>
      <w:r w:rsidR="00FB5960">
        <w:rPr/>
        <w:t>System Interfaces</w:t>
      </w:r>
      <w:bookmarkStart w:name="_Toc207768281" w:id="70"/>
      <w:bookmarkEnd w:id="67"/>
      <w:bookmarkEnd w:id="69"/>
    </w:p>
    <w:p xmlns:wp14="http://schemas.microsoft.com/office/word/2010/wordml" w:rsidR="003B03B3" w:rsidRDefault="00FB5960" w14:paraId="2E508150" wp14:textId="77777777">
      <w:pPr>
        <w:pStyle w:val="InfoBlue"/>
        <w:jc w:val="both"/>
        <w:rPr>
          <w:rFonts w:ascii="Arial" w:hAnsi="Arial" w:cs="Arial"/>
        </w:rPr>
      </w:pPr>
      <w:r w:rsidRPr="50B0C9CD" w:rsidR="00FB5960">
        <w:rPr>
          <w:rFonts w:ascii="Arial" w:hAnsi="Arial" w:cs="Arial"/>
        </w:rPr>
        <w:t>[</w:t>
      </w:r>
      <w:r w:rsidRPr="50B0C9CD" w:rsidR="00FB5960">
        <w:rPr>
          <w:rFonts w:ascii="Arial" w:hAnsi="Arial" w:cs="Arial"/>
        </w:rPr>
        <w:t>A good design</w:t>
      </w:r>
      <w:r w:rsidRPr="50B0C9CD" w:rsidR="00FB5960">
        <w:rPr>
          <w:rFonts w:ascii="Arial" w:hAnsi="Arial" w:cs="Arial"/>
        </w:rPr>
        <w:t xml:space="preserve"> ensures that all the System’s Interfaces are well documented. List out the details of all the System Interfaces, interface Design along with diagrammatic representation if </w:t>
      </w:r>
      <w:r w:rsidRPr="50B0C9CD" w:rsidR="00FB5960">
        <w:rPr>
          <w:rFonts w:ascii="Arial" w:hAnsi="Arial" w:cs="Arial"/>
        </w:rPr>
        <w:t>possible</w:t>
      </w:r>
      <w:r w:rsidRPr="50B0C9CD" w:rsidR="00FB5960">
        <w:rPr>
          <w:rFonts w:ascii="Arial" w:hAnsi="Arial" w:cs="Arial"/>
        </w:rPr>
        <w:t xml:space="preserve"> with details of flow, frequency etc.]</w:t>
      </w:r>
    </w:p>
    <w:p xmlns:wp14="http://schemas.microsoft.com/office/word/2010/wordml" w:rsidR="003B03B3" w:rsidRDefault="00FB5960" w14:paraId="1D161FC2" wp14:textId="0A3AA186">
      <w:pPr>
        <w:pStyle w:val="Heading3"/>
        <w:rPr/>
      </w:pPr>
      <w:bookmarkStart w:name="_Toc368912279" w:id="71"/>
      <w:r w:rsidR="00FB5960">
        <w:rPr/>
        <w:t>Internal Interfaces</w:t>
      </w:r>
      <w:bookmarkStart w:name="_Toc207768282" w:id="72"/>
      <w:bookmarkEnd w:id="70"/>
      <w:bookmarkEnd w:id="71"/>
    </w:p>
    <w:p xmlns:wp14="http://schemas.microsoft.com/office/word/2010/wordml" w:rsidR="003B03B3" w:rsidRDefault="00FB5960" w14:paraId="46646390" wp14:textId="77777777">
      <w:pPr>
        <w:pStyle w:val="InfoBlue"/>
        <w:jc w:val="both"/>
        <w:rPr>
          <w:rFonts w:ascii="Arial" w:hAnsi="Arial" w:cs="Arial"/>
        </w:rPr>
      </w:pPr>
      <w:r>
        <w:rPr>
          <w:rFonts w:ascii="Arial" w:hAnsi="Arial" w:cs="Arial"/>
        </w:rPr>
        <w:t>[Document all the details of Internal Interfaces the system interacts with along with the details of data flow and frequency.]</w:t>
      </w:r>
    </w:p>
    <w:p xmlns:wp14="http://schemas.microsoft.com/office/word/2010/wordml" w:rsidR="003B03B3" w:rsidRDefault="00FB5960" w14:paraId="591816C8" wp14:textId="77777777">
      <w:pPr>
        <w:pStyle w:val="Heading3"/>
        <w:rPr/>
      </w:pPr>
      <w:bookmarkStart w:name="_Toc368912280" w:id="73"/>
      <w:r w:rsidR="00FB5960">
        <w:rPr/>
        <w:t>External Interfaces</w:t>
      </w:r>
      <w:bookmarkStart w:name="_Toc207768283" w:id="74"/>
      <w:bookmarkEnd w:id="72"/>
      <w:bookmarkEnd w:id="73"/>
    </w:p>
    <w:p w:rsidR="00FB5960" w:rsidP="246D6B71" w:rsidRDefault="00FB5960" w14:paraId="3A9509A4" w14:textId="3927C9BD">
      <w:pPr>
        <w:pStyle w:val="InfoBlue"/>
        <w:jc w:val="both"/>
        <w:rPr>
          <w:rFonts w:ascii="Arial" w:hAnsi="Arial" w:cs="Arial"/>
        </w:rPr>
      </w:pPr>
      <w:r w:rsidRPr="246D6B71" w:rsidR="00FB5960">
        <w:rPr>
          <w:rFonts w:ascii="Arial" w:hAnsi="Arial" w:cs="Arial"/>
        </w:rPr>
        <w:t>[Document all the details of External Interfaces the system interacts with along with the details of data flow and frequency.]</w:t>
      </w:r>
    </w:p>
    <w:p xmlns:wp14="http://schemas.microsoft.com/office/word/2010/wordml" w:rsidR="003B03B3" w:rsidRDefault="00FB5960" w14:paraId="6C8D4A55" wp14:textId="77777777">
      <w:pPr>
        <w:pStyle w:val="Heading1"/>
      </w:pPr>
      <w:bookmarkStart w:name="_Toc207768287" w:id="75"/>
      <w:bookmarkStart w:name="_Toc368912281" w:id="76"/>
      <w:bookmarkEnd w:id="74"/>
      <w:r>
        <w:t>Detailed System Design</w:t>
      </w:r>
      <w:bookmarkStart w:name="_Toc207768300" w:id="77"/>
      <w:bookmarkEnd w:id="75"/>
      <w:bookmarkEnd w:id="76"/>
    </w:p>
    <w:p xmlns:wp14="http://schemas.microsoft.com/office/word/2010/wordml" w:rsidR="003B03B3" w:rsidRDefault="00FB5960" w14:paraId="6BB4BDF6" wp14:textId="77777777">
      <w:pPr>
        <w:pStyle w:val="InfoBlue"/>
        <w:jc w:val="both"/>
        <w:rPr>
          <w:rFonts w:ascii="Arial" w:hAnsi="Arial" w:cs="Arial"/>
        </w:rPr>
      </w:pPr>
      <w:r w:rsidRPr="246D6B71" w:rsidR="00FB5960">
        <w:rPr>
          <w:rFonts w:ascii="Arial" w:hAnsi="Arial" w:cs="Arial"/>
        </w:rPr>
        <w:t xml:space="preserve">[Most components described in the System Architecture section will require a more detailed discussion. Other lower-level components and subcomponents may need to be described as well. Each subsection of this section will refer to or </w:t>
      </w:r>
      <w:r w:rsidRPr="246D6B71" w:rsidR="00FB5960">
        <w:rPr>
          <w:rFonts w:ascii="Arial" w:hAnsi="Arial" w:cs="Arial"/>
        </w:rPr>
        <w:t>contain</w:t>
      </w:r>
      <w:r w:rsidRPr="246D6B71" w:rsidR="00FB5960">
        <w:rPr>
          <w:rFonts w:ascii="Arial" w:hAnsi="Arial" w:cs="Arial"/>
        </w:rPr>
        <w:t xml:space="preserve"> a detailed description of a system software </w:t>
      </w:r>
      <w:r w:rsidRPr="246D6B71" w:rsidR="00FB5960">
        <w:rPr>
          <w:rFonts w:ascii="Arial" w:hAnsi="Arial" w:cs="Arial"/>
        </w:rPr>
        <w:t>component</w:t>
      </w:r>
      <w:r w:rsidRPr="246D6B71" w:rsidR="00FB5960">
        <w:rPr>
          <w:rFonts w:ascii="Arial" w:hAnsi="Arial" w:cs="Arial"/>
        </w:rPr>
        <w:t xml:space="preserve">. The discussion </w:t>
      </w:r>
      <w:r w:rsidRPr="246D6B71" w:rsidR="00FB5960">
        <w:rPr>
          <w:rFonts w:ascii="Arial" w:hAnsi="Arial" w:cs="Arial"/>
        </w:rPr>
        <w:t>provided</w:t>
      </w:r>
      <w:r w:rsidRPr="246D6B71" w:rsidR="00FB5960">
        <w:rPr>
          <w:rFonts w:ascii="Arial" w:hAnsi="Arial" w:cs="Arial"/>
        </w:rPr>
        <w:t xml:space="preserve"> should cover the following software </w:t>
      </w:r>
      <w:r w:rsidRPr="246D6B71" w:rsidR="00FB5960">
        <w:rPr>
          <w:rFonts w:ascii="Arial" w:hAnsi="Arial" w:cs="Arial"/>
        </w:rPr>
        <w:t>component</w:t>
      </w:r>
      <w:r w:rsidRPr="246D6B71" w:rsidR="00FB5960">
        <w:rPr>
          <w:rFonts w:ascii="Arial" w:hAnsi="Arial" w:cs="Arial"/>
        </w:rPr>
        <w:t xml:space="preserve"> attributes in complete detail.]</w:t>
      </w:r>
    </w:p>
    <w:p w:rsidR="246D6B71" w:rsidP="246D6B71" w:rsidRDefault="246D6B71" w14:paraId="111EBC45" w14:textId="51801CEC">
      <w:pPr>
        <w:pStyle w:val="BodyText"/>
      </w:pPr>
    </w:p>
    <w:p w:rsidR="246D6B71" w:rsidP="246D6B71" w:rsidRDefault="246D6B71" w14:paraId="449A09C2" w14:textId="352111AF">
      <w:pPr>
        <w:pStyle w:val="BodyText"/>
      </w:pPr>
    </w:p>
    <w:p xmlns:wp14="http://schemas.microsoft.com/office/word/2010/wordml" w:rsidR="003B03B3" w:rsidRDefault="00FB5960" w14:paraId="2D680F8D" wp14:textId="77777777">
      <w:pPr>
        <w:pStyle w:val="Heading2"/>
      </w:pPr>
      <w:bookmarkStart w:name="_Toc368912282" w:id="78"/>
      <w:r>
        <w:t>Key Entities</w:t>
      </w:r>
      <w:bookmarkStart w:name="_Toc207768301" w:id="79"/>
      <w:bookmarkEnd w:id="77"/>
      <w:bookmarkEnd w:id="78"/>
    </w:p>
    <w:p xmlns:wp14="http://schemas.microsoft.com/office/word/2010/wordml" w:rsidR="003B03B3" w:rsidRDefault="00FB5960" w14:paraId="5695692F" wp14:textId="77777777">
      <w:pPr>
        <w:pStyle w:val="InfoBlue"/>
        <w:jc w:val="both"/>
        <w:rPr>
          <w:rFonts w:ascii="Arial" w:hAnsi="Arial" w:cs="Arial"/>
        </w:rPr>
      </w:pPr>
      <w:r>
        <w:rPr>
          <w:rFonts w:ascii="Arial" w:hAnsi="Arial" w:cs="Arial"/>
        </w:rPr>
        <w:t>[Provide a Comprehensive list of the Key Entities associated with the System in this section.]</w:t>
      </w:r>
    </w:p>
    <w:p xmlns:wp14="http://schemas.microsoft.com/office/word/2010/wordml" w:rsidR="003B03B3" w:rsidRDefault="00FB5960" w14:paraId="12067E05" wp14:textId="77777777">
      <w:pPr>
        <w:pStyle w:val="Heading2"/>
      </w:pPr>
      <w:bookmarkStart w:name="_Toc368912283" w:id="80"/>
      <w:r>
        <w:t>Detailed-Level Database Design</w:t>
      </w:r>
      <w:bookmarkStart w:name="_Toc207768303" w:id="81"/>
      <w:bookmarkEnd w:id="79"/>
      <w:bookmarkEnd w:id="80"/>
    </w:p>
    <w:p xmlns:wp14="http://schemas.microsoft.com/office/word/2010/wordml" w:rsidR="003B03B3" w:rsidRDefault="00FB5960" w14:paraId="4AB1AF70" wp14:textId="77777777">
      <w:pPr>
        <w:pStyle w:val="InfoBlue"/>
        <w:jc w:val="both"/>
        <w:rPr>
          <w:rFonts w:ascii="Arial" w:hAnsi="Arial" w:cs="Arial"/>
        </w:rPr>
      </w:pPr>
      <w:r>
        <w:rPr>
          <w:rFonts w:ascii="Arial" w:hAnsi="Arial" w:cs="Arial"/>
        </w:rPr>
        <w:t xml:space="preserve">[The detailed database design information can be included here. Describe in detail the design of the database; all database related files associated with the system, and any non-DBMS files pertinent to the database design. Include discussions about or references to the following: </w:t>
      </w:r>
    </w:p>
    <w:p xmlns:wp14="http://schemas.microsoft.com/office/word/2010/wordml" w:rsidR="003B03B3" w:rsidRDefault="00FB5960" w14:paraId="22D1C20B" wp14:textId="77777777">
      <w:pPr>
        <w:pStyle w:val="InfoBlue"/>
        <w:jc w:val="both"/>
        <w:rPr>
          <w:rFonts w:ascii="Arial" w:hAnsi="Arial" w:cs="Arial"/>
        </w:rPr>
      </w:pPr>
      <w:r>
        <w:rPr>
          <w:rFonts w:ascii="Arial" w:hAnsi="Arial" w:cs="Arial"/>
        </w:rPr>
        <w:t xml:space="preserve">• Logical Data Model (LDM) and LDM Entity Relationship Diagram (ERD). </w:t>
      </w:r>
    </w:p>
    <w:p xmlns:wp14="http://schemas.microsoft.com/office/word/2010/wordml" w:rsidR="003B03B3" w:rsidRDefault="00FB5960" w14:paraId="0B7C001E" wp14:textId="77777777">
      <w:pPr>
        <w:pStyle w:val="InfoBlue"/>
        <w:jc w:val="both"/>
        <w:rPr>
          <w:rFonts w:ascii="Arial" w:hAnsi="Arial" w:cs="Arial"/>
        </w:rPr>
      </w:pPr>
      <w:r>
        <w:rPr>
          <w:rFonts w:ascii="Arial" w:hAnsi="Arial" w:cs="Arial"/>
        </w:rPr>
        <w:t xml:space="preserve">• Physical Data Model (PDM) and PDM ERD. </w:t>
      </w:r>
    </w:p>
    <w:p xmlns:wp14="http://schemas.microsoft.com/office/word/2010/wordml" w:rsidR="003B03B3" w:rsidRDefault="00FB5960" w14:paraId="038873A7" wp14:textId="77777777">
      <w:pPr>
        <w:pStyle w:val="InfoBlue"/>
        <w:jc w:val="both"/>
        <w:rPr>
          <w:rFonts w:ascii="Arial" w:hAnsi="Arial" w:cs="Arial"/>
        </w:rPr>
      </w:pPr>
      <w:r>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xmlns:wp14="http://schemas.microsoft.com/office/word/2010/wordml" w:rsidR="003B03B3" w:rsidRDefault="00FB5960" w14:paraId="23359A84" wp14:textId="77777777">
      <w:pPr>
        <w:pStyle w:val="InfoBlue"/>
        <w:jc w:val="both"/>
        <w:rPr>
          <w:rFonts w:ascii="Arial" w:hAnsi="Arial" w:cs="Arial"/>
        </w:rPr>
      </w:pPr>
      <w:r>
        <w:rPr>
          <w:rFonts w:ascii="Arial" w:hAnsi="Arial" w:cs="Arial"/>
        </w:rPr>
        <w:t xml:space="preserve">• Indexes that will be required for the data objects. </w:t>
      </w:r>
    </w:p>
    <w:p xmlns:wp14="http://schemas.microsoft.com/office/word/2010/wordml" w:rsidR="003B03B3" w:rsidRDefault="00FB5960" w14:paraId="2A20A95B" wp14:textId="77777777">
      <w:pPr>
        <w:pStyle w:val="InfoBlue"/>
        <w:jc w:val="both"/>
        <w:rPr>
          <w:rFonts w:ascii="Arial" w:hAnsi="Arial" w:cs="Arial"/>
        </w:rPr>
      </w:pPr>
      <w:r>
        <w:rPr>
          <w:rFonts w:ascii="Arial" w:hAnsi="Arial" w:cs="Arial"/>
        </w:rPr>
        <w:t>• Planned implementation factors (e.g., distribution and synchronization) that impact the design.]</w:t>
      </w:r>
    </w:p>
    <w:p xmlns:wp14="http://schemas.microsoft.com/office/word/2010/wordml" w:rsidR="003B03B3" w:rsidRDefault="00FB5960" w14:paraId="63674C89" wp14:textId="77777777">
      <w:pPr>
        <w:pStyle w:val="Heading3"/>
      </w:pPr>
      <w:bookmarkStart w:name="_Toc361156525" w:id="82"/>
      <w:bookmarkStart w:name="_Toc368912284" w:id="83"/>
      <w:r>
        <w:t>Data Mapping Information</w:t>
      </w:r>
      <w:bookmarkEnd w:id="82"/>
      <w:bookmarkEnd w:id="83"/>
    </w:p>
    <w:p xmlns:wp14="http://schemas.microsoft.com/office/word/2010/wordml" w:rsidR="003B03B3" w:rsidRDefault="00FB5960" w14:paraId="196527D0" wp14:textId="77777777">
      <w:pPr>
        <w:pStyle w:val="InfoBlue"/>
        <w:jc w:val="both"/>
        <w:rPr>
          <w:rFonts w:ascii="Arial" w:hAnsi="Arial" w:cs="Arial"/>
        </w:rPr>
      </w:pPr>
      <w:r>
        <w:rPr>
          <w:rFonts w:ascii="Arial" w:hAnsi="Arial" w:cs="Arial"/>
        </w:rPr>
        <w:t xml:space="preserve">[The detailed data mapping information has to be documented here. Describe in detail the requirements of datamapping, Data Models to be mapped, Integration details etc. including </w:t>
      </w:r>
    </w:p>
    <w:p xmlns:wp14="http://schemas.microsoft.com/office/word/2010/wordml" w:rsidR="003B03B3" w:rsidRDefault="003B03B3" w14:paraId="6EB0FE44" wp14:textId="77777777">
      <w:pPr>
        <w:pStyle w:val="InfoBlue"/>
        <w:jc w:val="both"/>
        <w:rPr>
          <w:rFonts w:ascii="Arial" w:hAnsi="Arial" w:cs="Arial"/>
        </w:rPr>
      </w:pPr>
      <w:hyperlink w:tooltip="Data transformation" w:history="1" r:id="rId20">
        <w:r w:rsidR="00FB5960">
          <w:rPr>
            <w:rFonts w:ascii="Arial" w:hAnsi="Arial" w:cs="Arial"/>
          </w:rPr>
          <w:t>Data transformation</w:t>
        </w:r>
      </w:hyperlink>
      <w:r w:rsidR="00FB5960">
        <w:rPr>
          <w:rFonts w:ascii="Arial" w:hAnsi="Arial" w:cs="Arial"/>
        </w:rPr>
        <w:t xml:space="preserve"> or </w:t>
      </w:r>
      <w:hyperlink w:tooltip="Data mediation" w:history="1" r:id="rId21">
        <w:r w:rsidR="00FB5960">
          <w:rPr>
            <w:rFonts w:ascii="Arial" w:hAnsi="Arial" w:cs="Arial"/>
          </w:rPr>
          <w:t>data mediation</w:t>
        </w:r>
      </w:hyperlink>
      <w:r w:rsidR="00FB5960">
        <w:rPr>
          <w:rFonts w:ascii="Arial" w:hAnsi="Arial" w:cs="Arial"/>
        </w:rPr>
        <w:t xml:space="preserve"> between a data source and a destination</w:t>
      </w:r>
    </w:p>
    <w:p xmlns:wp14="http://schemas.microsoft.com/office/word/2010/wordml" w:rsidR="003B03B3" w:rsidRDefault="00FB5960" w14:paraId="3A43471C" wp14:textId="77777777">
      <w:pPr>
        <w:pStyle w:val="InfoBlue"/>
        <w:jc w:val="both"/>
        <w:rPr>
          <w:rFonts w:ascii="Arial" w:hAnsi="Arial" w:cs="Arial"/>
        </w:rPr>
      </w:pPr>
      <w:r>
        <w:rPr>
          <w:rFonts w:ascii="Arial" w:hAnsi="Arial" w:cs="Arial"/>
        </w:rPr>
        <w:t>Identification of data relationships as part of data lineage analysis</w:t>
      </w:r>
    </w:p>
    <w:p xmlns:wp14="http://schemas.microsoft.com/office/word/2010/wordml" w:rsidR="003B03B3" w:rsidRDefault="00FB5960" w14:paraId="3FF34D81" wp14:textId="77777777">
      <w:pPr>
        <w:pStyle w:val="InfoBlue"/>
        <w:jc w:val="both"/>
        <w:rPr>
          <w:rFonts w:ascii="Arial" w:hAnsi="Arial" w:cs="Arial"/>
        </w:rPr>
      </w:pPr>
      <w:r>
        <w:rPr>
          <w:rFonts w:ascii="Arial" w:hAnsi="Arial" w:cs="Arial"/>
        </w:rPr>
        <w:t>Discovery of hidden and sensitive data, such as data masking.</w:t>
      </w:r>
    </w:p>
    <w:p xmlns:wp14="http://schemas.microsoft.com/office/word/2010/wordml" w:rsidR="003B03B3" w:rsidRDefault="003B03B3" w14:paraId="6E902300" wp14:textId="77777777">
      <w:pPr>
        <w:pStyle w:val="InfoBlue"/>
        <w:jc w:val="both"/>
      </w:pPr>
      <w:hyperlink w:tooltip="Data consolidation (page does not exist)" w:history="1" r:id="rId22">
        <w:r w:rsidR="00FB5960">
          <w:rPr>
            <w:rFonts w:ascii="Arial" w:hAnsi="Arial" w:cs="Arial"/>
          </w:rPr>
          <w:t>Consolidation</w:t>
        </w:r>
      </w:hyperlink>
      <w:r w:rsidR="00FB5960">
        <w:rPr>
          <w:rFonts w:ascii="Arial" w:hAnsi="Arial" w:cs="Arial"/>
        </w:rPr>
        <w:t xml:space="preserve"> of multiple databases into a single database and identifying redundant columns of data for consolidation or elimination.]</w:t>
      </w:r>
    </w:p>
    <w:p xmlns:wp14="http://schemas.microsoft.com/office/word/2010/wordml" w:rsidR="003B03B3" w:rsidRDefault="00FB5960" w14:paraId="5CFC0CFB" wp14:textId="77777777">
      <w:pPr>
        <w:pStyle w:val="Heading3"/>
      </w:pPr>
      <w:bookmarkStart w:name="_Toc368912285" w:id="84"/>
      <w:r>
        <w:t>Data Conversion</w:t>
      </w:r>
      <w:bookmarkEnd w:id="84"/>
    </w:p>
    <w:p xmlns:wp14="http://schemas.microsoft.com/office/word/2010/wordml" w:rsidR="003B03B3" w:rsidRDefault="00FB5960" w14:paraId="596C8ECB" wp14:textId="77777777">
      <w:pPr>
        <w:pStyle w:val="InfoBlue"/>
        <w:jc w:val="both"/>
        <w:rPr>
          <w:rFonts w:ascii="Arial" w:hAnsi="Arial" w:cs="Arial"/>
        </w:rPr>
      </w:pPr>
      <w:r>
        <w:rPr>
          <w:rFonts w:ascii="Arial" w:hAnsi="Arial" w:cs="Arial"/>
        </w:rPr>
        <w:t>[The detailed data conversion information has to be documented here. Describe in detail the requirements of data conversion, formats of conversion, resource requirements, files associated etc.]</w:t>
      </w:r>
    </w:p>
    <w:p xmlns:wp14="http://schemas.microsoft.com/office/word/2010/wordml" w:rsidR="003B03B3" w:rsidRDefault="00FB5960" w14:paraId="54FD7023" wp14:textId="77777777">
      <w:pPr>
        <w:pStyle w:val="Heading2"/>
      </w:pPr>
      <w:bookmarkStart w:name="_Toc368912286" w:id="85"/>
      <w:r>
        <w:t>Archival and retention requirements</w:t>
      </w:r>
      <w:bookmarkStart w:name="_Toc207768304" w:id="86"/>
      <w:bookmarkEnd w:id="81"/>
      <w:bookmarkEnd w:id="85"/>
    </w:p>
    <w:p xmlns:wp14="http://schemas.microsoft.com/office/word/2010/wordml" w:rsidR="003B03B3" w:rsidRDefault="00FB5960" w14:paraId="3498522B" wp14:textId="77777777">
      <w:pPr>
        <w:pStyle w:val="InfoBlue"/>
        <w:jc w:val="both"/>
        <w:rPr>
          <w:rFonts w:ascii="Arial" w:hAnsi="Arial" w:cs="Arial"/>
        </w:rPr>
      </w:pPr>
      <w:r w:rsidRPr="246D6B71" w:rsidR="00FB5960">
        <w:rPr>
          <w:rFonts w:ascii="Arial" w:hAnsi="Arial" w:cs="Arial"/>
        </w:rPr>
        <w:t>[Describe in detail the Archival and retention requirements of the system including the schedule and frequency of archival and retention and the strategies involved.]</w:t>
      </w:r>
    </w:p>
    <w:p xmlns:wp14="http://schemas.microsoft.com/office/word/2010/wordml" w:rsidR="003B03B3" w:rsidP="246D6B71" w:rsidRDefault="00FB5960" w14:paraId="230BDE39" wp14:textId="05BD7B46">
      <w:pPr>
        <w:pStyle w:val="BodyText"/>
      </w:pPr>
    </w:p>
    <w:p xmlns:wp14="http://schemas.microsoft.com/office/word/2010/wordml" w:rsidR="003B03B3" w:rsidP="246D6B71" w:rsidRDefault="00FB5960" w14:paraId="02A892DF" wp14:textId="6904ACA8">
      <w:pPr>
        <w:pStyle w:val="BodyText"/>
      </w:pPr>
    </w:p>
    <w:p xmlns:wp14="http://schemas.microsoft.com/office/word/2010/wordml" w:rsidR="003B03B3" w:rsidP="246D6B71" w:rsidRDefault="00FB5960" w14:paraId="0AA7F3BA" wp14:textId="4EBB5817">
      <w:pPr>
        <w:pStyle w:val="BodyText"/>
      </w:pPr>
    </w:p>
    <w:p xmlns:wp14="http://schemas.microsoft.com/office/word/2010/wordml" w:rsidR="003B03B3" w:rsidP="246D6B71" w:rsidRDefault="00FB5960" w14:paraId="1A450BEE" wp14:textId="2CC2D51C">
      <w:pPr>
        <w:pStyle w:val="BodyText"/>
      </w:pPr>
    </w:p>
    <w:p xmlns:wp14="http://schemas.microsoft.com/office/word/2010/wordml" w:rsidR="003B03B3" w:rsidP="246D6B71" w:rsidRDefault="00FB5960" w14:paraId="105D157A" wp14:textId="490A23B7">
      <w:pPr>
        <w:pStyle w:val="BodyText"/>
      </w:pPr>
    </w:p>
    <w:p xmlns:wp14="http://schemas.microsoft.com/office/word/2010/wordml" w:rsidR="003B03B3" w:rsidRDefault="00FB5960" w14:paraId="7DC96EF1" wp14:textId="450FC4FF">
      <w:pPr>
        <w:pStyle w:val="Heading2"/>
        <w:rPr/>
      </w:pPr>
      <w:bookmarkStart w:name="_Toc368912287" w:id="87"/>
      <w:r w:rsidR="00FB5960">
        <w:rPr/>
        <w:t>Disaster and Failure Recovery</w:t>
      </w:r>
      <w:bookmarkEnd w:id="87"/>
    </w:p>
    <w:p xmlns:wp14="http://schemas.microsoft.com/office/word/2010/wordml" w:rsidR="003B03B3" w:rsidRDefault="00FB5960" w14:paraId="1DFAA084" wp14:textId="77777777">
      <w:pPr>
        <w:pStyle w:val="InfoBlue"/>
        <w:jc w:val="both"/>
      </w:pPr>
      <w:r>
        <w:rPr>
          <w:rFonts w:ascii="Arial" w:hAnsi="Arial" w:cs="Arial"/>
        </w:rPr>
        <w:t>[Describe in detail the disaster and recovery procedures of the system in case of untoward incidents including the scope of disaster recovery procedures, requirement of resources, data restoration paths etc.]</w:t>
      </w:r>
    </w:p>
    <w:p xmlns:wp14="http://schemas.microsoft.com/office/word/2010/wordml" w:rsidR="003B03B3" w:rsidRDefault="00FB5960" w14:paraId="77270043" wp14:textId="77777777">
      <w:pPr>
        <w:pStyle w:val="Heading2"/>
        <w:rPr/>
      </w:pPr>
      <w:bookmarkStart w:name="_Toc361156518" w:id="88"/>
      <w:bookmarkStart w:name="_Toc368912288" w:id="89"/>
      <w:r w:rsidR="00FB5960">
        <w:rPr/>
        <w:t>Business Process workflow</w:t>
      </w:r>
      <w:bookmarkEnd w:id="88"/>
      <w:bookmarkEnd w:id="89"/>
    </w:p>
    <w:p xmlns:wp14="http://schemas.microsoft.com/office/word/2010/wordml" w:rsidR="003B03B3" w:rsidRDefault="00FB5960" w14:paraId="46CB8BFA" wp14:textId="77777777">
      <w:pPr>
        <w:pStyle w:val="InfoBlue"/>
        <w:jc w:val="both"/>
        <w:rPr>
          <w:rFonts w:ascii="Arial" w:hAnsi="Arial" w:cs="Arial"/>
        </w:rPr>
      </w:pPr>
      <w:r>
        <w:rPr>
          <w:rFonts w:ascii="Arial" w:hAnsi="Arial" w:cs="Arial"/>
        </w:rPr>
        <w:t>[Document the Business Process Workflow in this section here.]</w:t>
      </w:r>
    </w:p>
    <w:p xmlns:wp14="http://schemas.microsoft.com/office/word/2010/wordml" w:rsidR="003B03B3" w:rsidRDefault="00FB5960" w14:paraId="4AD22261" wp14:textId="77777777">
      <w:pPr>
        <w:pStyle w:val="Heading2"/>
        <w:rPr/>
      </w:pPr>
      <w:bookmarkStart w:name="_Toc368912289" w:id="90"/>
      <w:bookmarkStart w:name="_Toc361156519" w:id="91"/>
      <w:r w:rsidR="00FB5960">
        <w:rPr/>
        <w:t>Business Process Modeling and Management (as applicable)</w:t>
      </w:r>
      <w:bookmarkEnd w:id="90"/>
      <w:bookmarkEnd w:id="91"/>
    </w:p>
    <w:p xmlns:wp14="http://schemas.microsoft.com/office/word/2010/wordml" w:rsidR="003B03B3" w:rsidRDefault="00FB5960" w14:paraId="34BE9E5C" wp14:textId="77777777">
      <w:pPr>
        <w:pStyle w:val="InfoBlue"/>
        <w:jc w:val="both"/>
        <w:rPr>
          <w:rFonts w:ascii="Arial" w:hAnsi="Arial" w:cs="Arial"/>
        </w:rPr>
      </w:pPr>
      <w:r>
        <w:rPr>
          <w:rFonts w:ascii="Arial" w:hAnsi="Arial" w:cs="Arial"/>
        </w:rPr>
        <w:t>[Document the Business Process Modeling and management details in this section]</w:t>
      </w:r>
    </w:p>
    <w:p xmlns:wp14="http://schemas.microsoft.com/office/word/2010/wordml" w:rsidR="003B03B3" w:rsidRDefault="00FB5960" w14:paraId="34C0314F" wp14:textId="77777777">
      <w:pPr>
        <w:pStyle w:val="Heading2"/>
        <w:rPr/>
      </w:pPr>
      <w:bookmarkStart w:name="_Toc361156521" w:id="92"/>
      <w:bookmarkStart w:name="_Toc368912290" w:id="93"/>
      <w:r w:rsidR="00FB5960">
        <w:rPr/>
        <w:t>Business Logic</w:t>
      </w:r>
      <w:bookmarkEnd w:id="92"/>
      <w:bookmarkEnd w:id="93"/>
    </w:p>
    <w:p xmlns:wp14="http://schemas.microsoft.com/office/word/2010/wordml" w:rsidR="003B03B3" w:rsidRDefault="00FB5960" w14:paraId="3568CC71" wp14:textId="77777777">
      <w:pPr>
        <w:pStyle w:val="InfoBlue"/>
        <w:jc w:val="both"/>
        <w:rPr>
          <w:rFonts w:ascii="Arial" w:hAnsi="Arial" w:cs="Arial"/>
        </w:rPr>
      </w:pPr>
      <w:r>
        <w:rPr>
          <w:rFonts w:ascii="Arial" w:hAnsi="Arial" w:cs="Arial"/>
        </w:rPr>
        <w:t>[Document the complete Business Logic this section including the code.]</w:t>
      </w:r>
    </w:p>
    <w:p xmlns:wp14="http://schemas.microsoft.com/office/word/2010/wordml" w:rsidR="003B03B3" w:rsidRDefault="00FB5960" w14:paraId="0F252C6A" wp14:textId="77777777">
      <w:pPr>
        <w:pStyle w:val="Heading2"/>
        <w:rPr/>
      </w:pPr>
      <w:bookmarkStart w:name="_Toc368912291" w:id="94"/>
      <w:bookmarkStart w:name="_Toc361156522" w:id="95"/>
      <w:r w:rsidR="00FB5960">
        <w:rPr/>
        <w:t>Variables</w:t>
      </w:r>
      <w:bookmarkEnd w:id="94"/>
      <w:bookmarkEnd w:id="95"/>
    </w:p>
    <w:p xmlns:wp14="http://schemas.microsoft.com/office/word/2010/wordml" w:rsidR="003B03B3" w:rsidRDefault="00FB5960" w14:paraId="578534BB" wp14:textId="77777777">
      <w:pPr>
        <w:pStyle w:val="InfoBlue"/>
        <w:jc w:val="both"/>
      </w:pPr>
      <w:r>
        <w:rPr>
          <w:rFonts w:ascii="Arial" w:hAnsi="Arial" w:cs="Arial"/>
        </w:rPr>
        <w:t>[Document the details of Variables, naming conventions, usage etc in this section.]</w:t>
      </w:r>
    </w:p>
    <w:p xmlns:wp14="http://schemas.microsoft.com/office/word/2010/wordml" w:rsidR="003B03B3" w:rsidRDefault="00FB5960" w14:paraId="4F435794" wp14:textId="77777777">
      <w:pPr>
        <w:pStyle w:val="Heading2"/>
        <w:rPr/>
      </w:pPr>
      <w:bookmarkStart w:name="_Toc368912292" w:id="96"/>
      <w:bookmarkStart w:name="_Toc361156524" w:id="97"/>
      <w:r w:rsidR="00FB5960">
        <w:rPr/>
        <w:t>Activity / Class Diagrams (as applicable)</w:t>
      </w:r>
      <w:bookmarkEnd w:id="96"/>
      <w:bookmarkEnd w:id="97"/>
    </w:p>
    <w:p xmlns:wp14="http://schemas.microsoft.com/office/word/2010/wordml" w:rsidR="003B03B3" w:rsidRDefault="00FB5960" w14:paraId="7460DFBF" wp14:textId="77777777">
      <w:pPr>
        <w:pStyle w:val="InfoBlue"/>
        <w:jc w:val="both"/>
        <w:rPr>
          <w:rFonts w:ascii="Arial" w:hAnsi="Arial" w:cs="Arial"/>
        </w:rPr>
      </w:pPr>
      <w:r>
        <w:rPr>
          <w:rFonts w:ascii="Arial" w:hAnsi="Arial" w:cs="Arial"/>
        </w:rPr>
        <w:t>[Document the details related to Activity / Class Diagrams in this section.]</w:t>
      </w:r>
    </w:p>
    <w:p xmlns:wp14="http://schemas.microsoft.com/office/word/2010/wordml" w:rsidR="003B03B3" w:rsidRDefault="00FB5960" w14:paraId="30A4EC27" wp14:textId="77777777">
      <w:pPr>
        <w:pStyle w:val="Heading2"/>
        <w:rPr/>
      </w:pPr>
      <w:bookmarkStart w:name="_Toc368912293" w:id="98"/>
      <w:r w:rsidR="00FB5960">
        <w:rPr/>
        <w:t>Data Migration</w:t>
      </w:r>
      <w:bookmarkEnd w:id="98"/>
    </w:p>
    <w:p xmlns:wp14="http://schemas.microsoft.com/office/word/2010/wordml" w:rsidR="003B03B3" w:rsidRDefault="00FB5960" w14:paraId="69759281" wp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xmlns:wp14="http://schemas.microsoft.com/office/word/2010/wordml" w:rsidR="003B03B3" w:rsidRDefault="00FB5960" w14:paraId="008FDD66" wp14:textId="77777777">
      <w:pPr>
        <w:pStyle w:val="Heading3"/>
        <w:rPr/>
      </w:pPr>
      <w:bookmarkStart w:name="_Toc368912294" w:id="99"/>
      <w:bookmarkStart w:name="_Toc502732269" w:id="100"/>
      <w:r w:rsidR="00FB5960">
        <w:rPr/>
        <w:t>Architectural Representation</w:t>
      </w:r>
      <w:bookmarkEnd w:id="99"/>
      <w:bookmarkEnd w:id="100"/>
    </w:p>
    <w:p xmlns:wp14="http://schemas.microsoft.com/office/word/2010/wordml" w:rsidR="003B03B3" w:rsidRDefault="00FB5960" w14:paraId="70275075" wp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xmlns:wp14="http://schemas.microsoft.com/office/word/2010/wordml" w:rsidR="003B03B3" w:rsidRDefault="00FB5960" w14:paraId="029318AD" wp14:textId="77777777">
      <w:pPr>
        <w:pStyle w:val="Heading3"/>
        <w:rPr/>
      </w:pPr>
      <w:bookmarkStart w:name="_Toc502732270" w:id="101"/>
      <w:bookmarkStart w:name="_Toc368912295" w:id="102"/>
      <w:r w:rsidR="00FB5960">
        <w:rPr/>
        <w:t>Architectural Goals and Constraints</w:t>
      </w:r>
      <w:bookmarkEnd w:id="101"/>
      <w:bookmarkEnd w:id="102"/>
    </w:p>
    <w:p xmlns:wp14="http://schemas.microsoft.com/office/word/2010/wordml" w:rsidR="003B03B3" w:rsidRDefault="00FB5960" w14:paraId="0DF3B724" wp14:textId="77777777">
      <w:pPr>
        <w:pStyle w:val="InfoBlue"/>
        <w:jc w:val="both"/>
        <w:rPr>
          <w:rFonts w:ascii="Arial" w:hAnsi="Arial" w:cs="Arial"/>
        </w:rPr>
      </w:pPr>
      <w:r w:rsidRPr="246D6B71" w:rsidR="00FB5960">
        <w:rPr>
          <w:rFonts w:ascii="Arial" w:hAnsi="Arial" w:cs="Arial"/>
        </w:rPr>
        <w:t xml:space="preserve">[This section describes the software requirements and </w:t>
      </w:r>
      <w:r w:rsidRPr="246D6B71" w:rsidR="00FB5960">
        <w:rPr>
          <w:rFonts w:ascii="Arial" w:hAnsi="Arial" w:cs="Arial"/>
        </w:rPr>
        <w:t>objectives</w:t>
      </w:r>
      <w:r w:rsidRPr="246D6B71" w:rsidR="00FB5960">
        <w:rPr>
          <w:rFonts w:ascii="Arial" w:hAnsi="Arial" w:cs="Arial"/>
        </w:rPr>
        <w:t xml:space="preserve"> that have some significant impact on the architecture: use of an off-the-shelf product, portability, distribution, and reuse. It also captures the special constraints that may </w:t>
      </w:r>
      <w:proofErr w:type="gramStart"/>
      <w:r w:rsidRPr="246D6B71" w:rsidR="00FB5960">
        <w:rPr>
          <w:rFonts w:ascii="Arial" w:hAnsi="Arial" w:cs="Arial"/>
        </w:rPr>
        <w:t>apply:</w:t>
      </w:r>
      <w:proofErr w:type="gramEnd"/>
      <w:r w:rsidRPr="246D6B71" w:rsidR="00FB5960">
        <w:rPr>
          <w:rFonts w:ascii="Arial" w:hAnsi="Arial" w:cs="Arial"/>
        </w:rPr>
        <w:t xml:space="preserve"> design and implementation strategy, development tools, team structure, schedule, legacy code, and so on.]</w:t>
      </w:r>
    </w:p>
    <w:p w:rsidR="246D6B71" w:rsidP="246D6B71" w:rsidRDefault="246D6B71" w14:paraId="56F551F2" w14:textId="43642B61">
      <w:pPr>
        <w:pStyle w:val="BodyText"/>
      </w:pPr>
    </w:p>
    <w:p w:rsidR="246D6B71" w:rsidP="246D6B71" w:rsidRDefault="246D6B71" w14:paraId="707E42F5" w14:textId="13FE6C3C">
      <w:pPr>
        <w:pStyle w:val="BodyText"/>
      </w:pPr>
    </w:p>
    <w:p w:rsidR="246D6B71" w:rsidP="246D6B71" w:rsidRDefault="246D6B71" w14:paraId="13520D10" w14:textId="015DFD19">
      <w:pPr>
        <w:pStyle w:val="BodyText"/>
      </w:pPr>
    </w:p>
    <w:p xmlns:wp14="http://schemas.microsoft.com/office/word/2010/wordml" w:rsidR="003B03B3" w:rsidRDefault="00FB5960" w14:paraId="0B81B248" wp14:textId="77777777">
      <w:pPr>
        <w:pStyle w:val="Heading3"/>
        <w:rPr/>
      </w:pPr>
      <w:bookmarkStart w:name="_Toc502732271" w:id="103"/>
      <w:bookmarkStart w:name="_Toc368912296" w:id="104"/>
      <w:r w:rsidR="00FB5960">
        <w:rPr/>
        <w:t>Logical View</w:t>
      </w:r>
      <w:bookmarkEnd w:id="103"/>
      <w:bookmarkEnd w:id="104"/>
    </w:p>
    <w:p xmlns:wp14="http://schemas.microsoft.com/office/word/2010/wordml" w:rsidR="003B03B3" w:rsidRDefault="00FB5960" w14:paraId="2A7BC3B8" wp14:textId="77777777">
      <w:pPr>
        <w:pStyle w:val="InfoBlue"/>
        <w:jc w:val="both"/>
        <w:rPr>
          <w:rFonts w:ascii="Arial" w:hAnsi="Arial" w:cs="Arial"/>
        </w:rPr>
      </w:pPr>
      <w:r w:rsidRPr="50B0C9CD" w:rsidR="00FB5960">
        <w:rPr>
          <w:rFonts w:ascii="Arial" w:hAnsi="Arial" w:cs="Arial"/>
        </w:rP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w:t>
      </w:r>
      <w:r w:rsidRPr="50B0C9CD" w:rsidR="00FB5960">
        <w:rPr>
          <w:rFonts w:ascii="Arial" w:hAnsi="Arial" w:cs="Arial"/>
        </w:rPr>
        <w:t>very important</w:t>
      </w:r>
      <w:r w:rsidRPr="50B0C9CD" w:rsidR="00FB5960">
        <w:rPr>
          <w:rFonts w:ascii="Arial" w:hAnsi="Arial" w:cs="Arial"/>
        </w:rPr>
        <w:t xml:space="preserve"> relationships, operations, and attributes.]</w:t>
      </w:r>
    </w:p>
    <w:p xmlns:wp14="http://schemas.microsoft.com/office/word/2010/wordml" w:rsidR="003B03B3" w:rsidRDefault="00FB5960" w14:paraId="3402DBBF" wp14:textId="77777777">
      <w:pPr>
        <w:pStyle w:val="Heading3"/>
        <w:rPr/>
      </w:pPr>
      <w:bookmarkStart w:name="_Toc502732273" w:id="105"/>
      <w:bookmarkStart w:name="_Toc368912297" w:id="106"/>
      <w:r w:rsidR="00FB5960">
        <w:rPr/>
        <w:t>Architecturally Significant Design Packages</w:t>
      </w:r>
      <w:bookmarkEnd w:id="105"/>
      <w:bookmarkEnd w:id="106"/>
    </w:p>
    <w:p xmlns:wp14="http://schemas.microsoft.com/office/word/2010/wordml" w:rsidR="003B03B3" w:rsidRDefault="00FB5960" w14:paraId="1BC267EB" wp14:textId="77777777">
      <w:pPr>
        <w:pStyle w:val="InfoBlue"/>
        <w:jc w:val="both"/>
        <w:rPr>
          <w:rFonts w:ascii="Arial" w:hAnsi="Arial" w:cs="Arial"/>
        </w:rPr>
      </w:pPr>
      <w:r>
        <w:rPr>
          <w:rFonts w:ascii="Arial" w:hAnsi="Arial" w:cs="Arial"/>
        </w:rPr>
        <w:t xml:space="preserve">[For each significant package, include a subsection with its name, its brief description, and a diagram with all significant classes and packages contained within the package. </w:t>
      </w:r>
    </w:p>
    <w:p xmlns:wp14="http://schemas.microsoft.com/office/word/2010/wordml" w:rsidR="003B03B3" w:rsidRDefault="00FB5960" w14:paraId="410131D2" wp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xmlns:wp14="http://schemas.microsoft.com/office/word/2010/wordml" w:rsidR="003B03B3" w:rsidRDefault="00FB5960" w14:paraId="11A05389" wp14:textId="77777777">
      <w:pPr>
        <w:pStyle w:val="Heading3"/>
        <w:rPr/>
      </w:pPr>
      <w:bookmarkStart w:name="_Toc502732274" w:id="107"/>
      <w:bookmarkStart w:name="_Toc368912298" w:id="108"/>
      <w:r w:rsidR="00FB5960">
        <w:rPr/>
        <w:t>Data model</w:t>
      </w:r>
      <w:bookmarkEnd w:id="107"/>
      <w:bookmarkEnd w:id="108"/>
    </w:p>
    <w:p xmlns:wp14="http://schemas.microsoft.com/office/word/2010/wordml" w:rsidR="003B03B3" w:rsidRDefault="00FB5960" w14:paraId="0A4B0ECF" wp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xmlns:wp14="http://schemas.microsoft.com/office/word/2010/wordml" w:rsidR="003B03B3" w:rsidRDefault="00FB5960" w14:paraId="0AD2F40E" wp14:textId="77777777">
      <w:pPr>
        <w:ind w:left="720"/>
        <w:rPr>
          <w:rFonts w:ascii="Arial" w:hAnsi="Arial" w:cs="Arial"/>
        </w:rPr>
      </w:pPr>
      <w:bookmarkStart w:name="_Toc502732275" w:id="109"/>
      <w:r>
        <w:rPr>
          <w:rFonts w:ascii="Arial" w:hAnsi="Arial" w:cs="Arial"/>
          <w:b/>
          <w:sz w:val="24"/>
        </w:rPr>
        <w:t>Legacy system data model</w:t>
      </w:r>
      <w:bookmarkEnd w:id="109"/>
    </w:p>
    <w:p xmlns:wp14="http://schemas.microsoft.com/office/word/2010/wordml" w:rsidR="003B03B3" w:rsidRDefault="00FB5960" w14:paraId="2E9587DD" wp14:textId="77777777">
      <w:pPr>
        <w:ind w:left="720"/>
        <w:rPr>
          <w:rFonts w:ascii="Arial" w:hAnsi="Arial" w:cs="Arial"/>
          <w:b/>
          <w:sz w:val="24"/>
        </w:rPr>
      </w:pPr>
      <w:bookmarkStart w:name="_Toc502732276" w:id="110"/>
      <w:r>
        <w:rPr>
          <w:rFonts w:ascii="Arial" w:hAnsi="Arial" w:cs="Arial"/>
          <w:b/>
          <w:sz w:val="24"/>
        </w:rPr>
        <w:t>Proposed system data model</w:t>
      </w:r>
      <w:bookmarkEnd w:id="110"/>
    </w:p>
    <w:p xmlns:wp14="http://schemas.microsoft.com/office/word/2010/wordml" w:rsidR="003B03B3" w:rsidRDefault="00FB5960" w14:paraId="4A625FC0" wp14:textId="77777777">
      <w:pPr>
        <w:ind w:left="720"/>
        <w:rPr>
          <w:rFonts w:ascii="Arial" w:hAnsi="Arial" w:cs="Arial"/>
          <w:b/>
          <w:sz w:val="24"/>
        </w:rPr>
      </w:pPr>
      <w:bookmarkStart w:name="_Toc502732277" w:id="111"/>
      <w:r>
        <w:rPr>
          <w:rFonts w:ascii="Arial" w:hAnsi="Arial" w:cs="Arial"/>
          <w:b/>
          <w:sz w:val="24"/>
        </w:rPr>
        <w:t>Interface data model</w:t>
      </w:r>
      <w:bookmarkEnd w:id="111"/>
    </w:p>
    <w:p xmlns:wp14="http://schemas.microsoft.com/office/word/2010/wordml" w:rsidR="003B03B3" w:rsidRDefault="00FB5960" w14:paraId="78E3ADC1" wp14:textId="77777777">
      <w:pPr>
        <w:pStyle w:val="Heading3"/>
        <w:rPr/>
      </w:pPr>
      <w:bookmarkStart w:name="_Toc368912299" w:id="112"/>
      <w:r w:rsidR="00FB5960">
        <w:rPr/>
        <w:t>Deployment View</w:t>
      </w:r>
      <w:bookmarkEnd w:id="112"/>
    </w:p>
    <w:p xmlns:wp14="http://schemas.microsoft.com/office/word/2010/wordml" w:rsidR="003B03B3" w:rsidRDefault="00FB5960" w14:paraId="000CC0E6" wp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xmlns:wp14="http://schemas.microsoft.com/office/word/2010/wordml" w:rsidR="003B03B3" w:rsidRDefault="00FB5960" w14:paraId="45309BA0" wp14:textId="77777777">
      <w:pPr>
        <w:pStyle w:val="Heading1"/>
      </w:pPr>
      <w:bookmarkStart w:name="_Toc368912300" w:id="113"/>
      <w:r>
        <w:t>Environment Description</w:t>
      </w:r>
      <w:bookmarkStart w:name="_Toc207768305" w:id="114"/>
      <w:bookmarkEnd w:id="86"/>
      <w:bookmarkEnd w:id="113"/>
    </w:p>
    <w:p xmlns:wp14="http://schemas.microsoft.com/office/word/2010/wordml" w:rsidR="003B03B3" w:rsidRDefault="00FB5960" w14:paraId="14758E7D" wp14:textId="77777777">
      <w:pPr>
        <w:pStyle w:val="InfoBlue"/>
        <w:jc w:val="both"/>
        <w:rPr>
          <w:rFonts w:ascii="Arial" w:hAnsi="Arial" w:cs="Arial"/>
        </w:rPr>
      </w:pPr>
      <w:r>
        <w:rPr>
          <w:rFonts w:ascii="Arial" w:hAnsi="Arial" w:cs="Arial"/>
        </w:rPr>
        <w:t>[The complete details of the System Environment has to be documented in this section including the details of all requirements, time zones etc.]</w:t>
      </w:r>
    </w:p>
    <w:p xmlns:wp14="http://schemas.microsoft.com/office/word/2010/wordml" w:rsidR="003B03B3" w:rsidRDefault="00FB5960" w14:paraId="05F02525" wp14:textId="77777777">
      <w:pPr>
        <w:pStyle w:val="Heading2"/>
      </w:pPr>
      <w:bookmarkStart w:name="_Toc368912301" w:id="115"/>
      <w:r>
        <w:t>Time Zone Support</w:t>
      </w:r>
      <w:bookmarkStart w:name="_Toc207768306" w:id="116"/>
      <w:bookmarkEnd w:id="114"/>
      <w:bookmarkEnd w:id="115"/>
    </w:p>
    <w:p xmlns:wp14="http://schemas.microsoft.com/office/word/2010/wordml" w:rsidR="003B03B3" w:rsidRDefault="00FB5960" w14:paraId="05793086" wp14:textId="77777777">
      <w:pPr>
        <w:pStyle w:val="InfoBlue"/>
        <w:jc w:val="both"/>
        <w:rPr>
          <w:rFonts w:ascii="Arial" w:hAnsi="Arial" w:cs="Arial"/>
        </w:rPr>
      </w:pPr>
      <w:r w:rsidRPr="50B0C9CD" w:rsidR="00FB5960">
        <w:rPr>
          <w:rFonts w:ascii="Arial" w:hAnsi="Arial" w:cs="Arial"/>
        </w:rPr>
        <w:t xml:space="preserve">[The details with respect to the Time Zone Support </w:t>
      </w:r>
      <w:r w:rsidRPr="50B0C9CD" w:rsidR="00FB5960">
        <w:rPr>
          <w:rFonts w:ascii="Arial" w:hAnsi="Arial" w:cs="Arial"/>
        </w:rPr>
        <w:t>have to</w:t>
      </w:r>
      <w:r w:rsidRPr="50B0C9CD" w:rsidR="00FB5960">
        <w:rPr>
          <w:rFonts w:ascii="Arial" w:hAnsi="Arial" w:cs="Arial"/>
        </w:rPr>
        <w:t xml:space="preserve"> be documented here.]</w:t>
      </w:r>
    </w:p>
    <w:p xmlns:wp14="http://schemas.microsoft.com/office/word/2010/wordml" w:rsidR="003B03B3" w:rsidRDefault="00FB5960" w14:paraId="279DFD5F" wp14:textId="77777777">
      <w:pPr>
        <w:pStyle w:val="Heading2"/>
      </w:pPr>
      <w:bookmarkStart w:name="_Toc368912302" w:id="117"/>
      <w:r>
        <w:t>Language Support</w:t>
      </w:r>
      <w:bookmarkStart w:name="_Toc207768307" w:id="118"/>
      <w:bookmarkEnd w:id="116"/>
      <w:bookmarkEnd w:id="117"/>
    </w:p>
    <w:p xmlns:wp14="http://schemas.microsoft.com/office/word/2010/wordml" w:rsidR="003B03B3" w:rsidRDefault="00FB5960" w14:paraId="035135CF" wp14:textId="77777777">
      <w:pPr>
        <w:pStyle w:val="InfoBlue"/>
        <w:jc w:val="both"/>
      </w:pPr>
      <w:r w:rsidRPr="50B0C9CD" w:rsidR="00FB5960">
        <w:rPr>
          <w:rFonts w:ascii="Arial" w:hAnsi="Arial" w:cs="Arial"/>
        </w:rPr>
        <w:t xml:space="preserve">[The details with respect to the Language Support </w:t>
      </w:r>
      <w:r w:rsidRPr="50B0C9CD" w:rsidR="00FB5960">
        <w:rPr>
          <w:rFonts w:ascii="Arial" w:hAnsi="Arial" w:cs="Arial"/>
        </w:rPr>
        <w:t>have to</w:t>
      </w:r>
      <w:r w:rsidRPr="50B0C9CD" w:rsidR="00FB5960">
        <w:rPr>
          <w:rFonts w:ascii="Arial" w:hAnsi="Arial" w:cs="Arial"/>
        </w:rPr>
        <w:t xml:space="preserve"> be documented here.]</w:t>
      </w:r>
    </w:p>
    <w:p xmlns:wp14="http://schemas.microsoft.com/office/word/2010/wordml" w:rsidR="003B03B3" w:rsidRDefault="00FB5960" w14:paraId="1115FF5E" wp14:textId="77777777">
      <w:pPr>
        <w:pStyle w:val="Heading2"/>
      </w:pPr>
      <w:bookmarkStart w:name="_Toc368912303" w:id="119"/>
      <w:r>
        <w:t>User Desktop Requirements</w:t>
      </w:r>
      <w:bookmarkStart w:name="_Toc207768308" w:id="120"/>
      <w:bookmarkEnd w:id="118"/>
      <w:bookmarkEnd w:id="119"/>
    </w:p>
    <w:p xmlns:wp14="http://schemas.microsoft.com/office/word/2010/wordml" w:rsidR="003B03B3" w:rsidRDefault="00FB5960" w14:paraId="706B7C8C" wp14:textId="77777777">
      <w:pPr>
        <w:pStyle w:val="InfoBlue"/>
        <w:jc w:val="both"/>
        <w:rPr>
          <w:rFonts w:ascii="Arial" w:hAnsi="Arial" w:cs="Arial"/>
        </w:rPr>
      </w:pPr>
      <w:r>
        <w:rPr>
          <w:rFonts w:ascii="Arial" w:hAnsi="Arial" w:cs="Arial"/>
        </w:rPr>
        <w:t>[Document all the User Desktop requirements here in this section.]</w:t>
      </w:r>
    </w:p>
    <w:p xmlns:wp14="http://schemas.microsoft.com/office/word/2010/wordml" w:rsidR="003B03B3" w:rsidRDefault="00FB5960" w14:paraId="4A21DC0B" wp14:textId="77777777">
      <w:pPr>
        <w:pStyle w:val="Heading2"/>
      </w:pPr>
      <w:bookmarkStart w:name="_Toc368912304" w:id="121"/>
      <w:r>
        <w:t>Server-Side Requirements</w:t>
      </w:r>
      <w:bookmarkStart w:name="_Toc207768309" w:id="122"/>
      <w:bookmarkEnd w:id="120"/>
      <w:bookmarkEnd w:id="121"/>
    </w:p>
    <w:p xmlns:wp14="http://schemas.microsoft.com/office/word/2010/wordml" w:rsidR="003B03B3" w:rsidRDefault="00FB5960" w14:paraId="639D06CC" wp14:textId="77777777">
      <w:pPr>
        <w:pStyle w:val="InfoBlue"/>
        <w:jc w:val="both"/>
        <w:rPr>
          <w:rFonts w:ascii="Arial" w:hAnsi="Arial" w:cs="Arial"/>
        </w:rPr>
      </w:pPr>
      <w:r w:rsidRPr="50B0C9CD" w:rsidR="00FB5960">
        <w:rPr>
          <w:rFonts w:ascii="Arial" w:hAnsi="Arial" w:cs="Arial"/>
        </w:rPr>
        <w:t xml:space="preserve">[All the </w:t>
      </w:r>
      <w:r w:rsidRPr="50B0C9CD" w:rsidR="00FB5960">
        <w:rPr>
          <w:rFonts w:ascii="Arial" w:hAnsi="Arial" w:cs="Arial"/>
        </w:rPr>
        <w:t>server side</w:t>
      </w:r>
      <w:r w:rsidRPr="50B0C9CD" w:rsidR="00FB5960">
        <w:rPr>
          <w:rFonts w:ascii="Arial" w:hAnsi="Arial" w:cs="Arial"/>
        </w:rPr>
        <w:t xml:space="preserve"> requirements including, disk space, Application servers, Jobs, Network </w:t>
      </w:r>
      <w:r w:rsidRPr="50B0C9CD" w:rsidR="00FB5960">
        <w:rPr>
          <w:rFonts w:ascii="Arial" w:hAnsi="Arial" w:cs="Arial"/>
        </w:rPr>
        <w:t>etc</w:t>
      </w:r>
      <w:r w:rsidRPr="50B0C9CD" w:rsidR="00FB5960">
        <w:rPr>
          <w:rFonts w:ascii="Arial" w:hAnsi="Arial" w:cs="Arial"/>
        </w:rPr>
        <w:t xml:space="preserve"> </w:t>
      </w:r>
      <w:r w:rsidRPr="50B0C9CD" w:rsidR="00FB5960">
        <w:rPr>
          <w:rFonts w:ascii="Arial" w:hAnsi="Arial" w:cs="Arial"/>
        </w:rPr>
        <w:t>have to</w:t>
      </w:r>
      <w:r w:rsidRPr="50B0C9CD" w:rsidR="00FB5960">
        <w:rPr>
          <w:rFonts w:ascii="Arial" w:hAnsi="Arial" w:cs="Arial"/>
        </w:rPr>
        <w:t xml:space="preserve"> be detailed out in this section and subsections. Add further subsections as needed.]</w:t>
      </w:r>
    </w:p>
    <w:p xmlns:wp14="http://schemas.microsoft.com/office/word/2010/wordml" w:rsidR="003B03B3" w:rsidRDefault="00FB5960" w14:paraId="4A960CDA" wp14:textId="77777777">
      <w:pPr>
        <w:pStyle w:val="Heading3"/>
      </w:pPr>
      <w:bookmarkStart w:name="_Toc368912305" w:id="123"/>
      <w:r>
        <w:t>Deployment Considerations</w:t>
      </w:r>
      <w:bookmarkStart w:name="_Toc207768310" w:id="124"/>
      <w:bookmarkEnd w:id="122"/>
      <w:bookmarkEnd w:id="123"/>
    </w:p>
    <w:p xmlns:wp14="http://schemas.microsoft.com/office/word/2010/wordml" w:rsidR="003B03B3" w:rsidRDefault="00FB5960" w14:paraId="3219CC27" wp14:textId="77777777">
      <w:pPr>
        <w:pStyle w:val="InfoBlue"/>
        <w:jc w:val="both"/>
        <w:rPr>
          <w:rFonts w:ascii="Arial" w:hAnsi="Arial" w:cs="Arial"/>
        </w:rPr>
      </w:pPr>
      <w:r w:rsidRPr="50B0C9CD" w:rsidR="00FB5960">
        <w:rPr>
          <w:rFonts w:ascii="Arial" w:hAnsi="Arial" w:cs="Arial"/>
        </w:rPr>
        <w:t xml:space="preserve">[All the details with respect to the Deployment Considerations </w:t>
      </w:r>
      <w:r w:rsidRPr="50B0C9CD" w:rsidR="00FB5960">
        <w:rPr>
          <w:rFonts w:ascii="Arial" w:hAnsi="Arial" w:cs="Arial"/>
        </w:rPr>
        <w:t>have to</w:t>
      </w:r>
      <w:r w:rsidRPr="50B0C9CD" w:rsidR="00FB5960">
        <w:rPr>
          <w:rFonts w:ascii="Arial" w:hAnsi="Arial" w:cs="Arial"/>
        </w:rPr>
        <w:t xml:space="preserve"> be documented here.]</w:t>
      </w:r>
    </w:p>
    <w:p xmlns:wp14="http://schemas.microsoft.com/office/word/2010/wordml" w:rsidR="003B03B3" w:rsidRDefault="00FB5960" w14:paraId="2AD7BBFE" wp14:textId="77777777">
      <w:pPr>
        <w:pStyle w:val="Heading3"/>
      </w:pPr>
      <w:bookmarkStart w:name="_Toc368912306" w:id="125"/>
      <w:r>
        <w:t>Application Server Disk Space</w:t>
      </w:r>
      <w:bookmarkStart w:name="_Toc207768311" w:id="126"/>
      <w:bookmarkEnd w:id="124"/>
      <w:bookmarkEnd w:id="125"/>
    </w:p>
    <w:p xmlns:wp14="http://schemas.microsoft.com/office/word/2010/wordml" w:rsidR="003B03B3" w:rsidRDefault="00FB5960" w14:paraId="149E9A26" wp14:textId="77777777">
      <w:pPr>
        <w:pStyle w:val="InfoBlue"/>
        <w:jc w:val="both"/>
        <w:rPr>
          <w:rFonts w:ascii="Arial" w:hAnsi="Arial" w:cs="Arial"/>
        </w:rPr>
      </w:pPr>
      <w:r w:rsidRPr="50B0C9CD" w:rsidR="00FB5960">
        <w:rPr>
          <w:rFonts w:ascii="Arial" w:hAnsi="Arial" w:cs="Arial"/>
        </w:rPr>
        <w:t xml:space="preserve">[All the details with respect to the disk space requirements at server side </w:t>
      </w:r>
      <w:r w:rsidRPr="50B0C9CD" w:rsidR="00FB5960">
        <w:rPr>
          <w:rFonts w:ascii="Arial" w:hAnsi="Arial" w:cs="Arial"/>
        </w:rPr>
        <w:t>have to</w:t>
      </w:r>
      <w:r w:rsidRPr="50B0C9CD" w:rsidR="00FB5960">
        <w:rPr>
          <w:rFonts w:ascii="Arial" w:hAnsi="Arial" w:cs="Arial"/>
        </w:rPr>
        <w:t xml:space="preserve"> be documented here.]</w:t>
      </w:r>
    </w:p>
    <w:p xmlns:wp14="http://schemas.microsoft.com/office/word/2010/wordml" w:rsidR="003B03B3" w:rsidRDefault="00FB5960" w14:paraId="143C328C" wp14:textId="77777777">
      <w:pPr>
        <w:pStyle w:val="Heading3"/>
      </w:pPr>
      <w:bookmarkStart w:name="_Toc368912307" w:id="127"/>
      <w:r>
        <w:t>Database Server Disk Spac</w:t>
      </w:r>
      <w:bookmarkStart w:name="_Toc207768312" w:id="128"/>
      <w:bookmarkEnd w:id="126"/>
      <w:r>
        <w:t>e</w:t>
      </w:r>
      <w:bookmarkEnd w:id="127"/>
    </w:p>
    <w:p xmlns:wp14="http://schemas.microsoft.com/office/word/2010/wordml" w:rsidR="003B03B3" w:rsidRDefault="00FB5960" w14:paraId="02B27610" wp14:textId="77777777">
      <w:pPr>
        <w:pStyle w:val="InfoBlue"/>
        <w:jc w:val="both"/>
        <w:rPr>
          <w:rFonts w:ascii="Arial" w:hAnsi="Arial" w:cs="Arial"/>
        </w:rPr>
      </w:pPr>
      <w:r w:rsidRPr="27CCB5A0" w:rsidR="00FB5960">
        <w:rPr>
          <w:rFonts w:ascii="Arial" w:hAnsi="Arial" w:cs="Arial"/>
        </w:rPr>
        <w:t xml:space="preserve">[All the details with respect to the database server disk space requirements </w:t>
      </w:r>
      <w:r w:rsidRPr="27CCB5A0" w:rsidR="00FB5960">
        <w:rPr>
          <w:rFonts w:ascii="Arial" w:hAnsi="Arial" w:cs="Arial"/>
        </w:rPr>
        <w:t>have to</w:t>
      </w:r>
      <w:r w:rsidRPr="27CCB5A0" w:rsidR="00FB5960">
        <w:rPr>
          <w:rFonts w:ascii="Arial" w:hAnsi="Arial" w:cs="Arial"/>
        </w:rPr>
        <w:t xml:space="preserve"> be documented here.]</w:t>
      </w:r>
    </w:p>
    <w:p xmlns:wp14="http://schemas.microsoft.com/office/word/2010/wordml" w:rsidR="003B03B3" w:rsidRDefault="00FB5960" w14:paraId="5AE5F619" wp14:textId="77777777">
      <w:pPr>
        <w:pStyle w:val="Heading3"/>
      </w:pPr>
      <w:bookmarkStart w:name="_Toc368912308" w:id="129"/>
      <w:r>
        <w:t>Integration Requirements</w:t>
      </w:r>
      <w:bookmarkStart w:name="_Toc207768313" w:id="130"/>
      <w:bookmarkEnd w:id="128"/>
      <w:bookmarkEnd w:id="129"/>
    </w:p>
    <w:p xmlns:wp14="http://schemas.microsoft.com/office/word/2010/wordml" w:rsidR="003B03B3" w:rsidRDefault="00FB5960" w14:paraId="6ECF6B3C" wp14:textId="77777777">
      <w:pPr>
        <w:pStyle w:val="InfoBlue"/>
        <w:jc w:val="both"/>
        <w:rPr>
          <w:rFonts w:ascii="Arial" w:hAnsi="Arial" w:cs="Arial"/>
        </w:rPr>
      </w:pPr>
      <w:r w:rsidRPr="27CCB5A0" w:rsidR="00FB5960">
        <w:rPr>
          <w:rFonts w:ascii="Arial" w:hAnsi="Arial" w:cs="Arial"/>
        </w:rPr>
        <w:t xml:space="preserve">[Details with respect to Integration of various components at the environment level </w:t>
      </w:r>
      <w:r w:rsidRPr="27CCB5A0" w:rsidR="00FB5960">
        <w:rPr>
          <w:rFonts w:ascii="Arial" w:hAnsi="Arial" w:cs="Arial"/>
        </w:rPr>
        <w:t>have to</w:t>
      </w:r>
      <w:r w:rsidRPr="27CCB5A0" w:rsidR="00FB5960">
        <w:rPr>
          <w:rFonts w:ascii="Arial" w:hAnsi="Arial" w:cs="Arial"/>
        </w:rPr>
        <w:t xml:space="preserve"> be documented here.]</w:t>
      </w:r>
    </w:p>
    <w:p xmlns:wp14="http://schemas.microsoft.com/office/word/2010/wordml" w:rsidR="003B03B3" w:rsidRDefault="00FB5960" w14:paraId="0668D723" wp14:textId="77777777">
      <w:pPr>
        <w:pStyle w:val="Heading3"/>
      </w:pPr>
      <w:bookmarkStart w:name="_Toc361155804" w:id="131"/>
      <w:bookmarkStart w:name="_Toc368912309" w:id="132"/>
      <w:r>
        <w:t>Jobs</w:t>
      </w:r>
      <w:bookmarkEnd w:id="131"/>
      <w:bookmarkEnd w:id="132"/>
    </w:p>
    <w:p xmlns:wp14="http://schemas.microsoft.com/office/word/2010/wordml" w:rsidR="003B03B3" w:rsidRDefault="00FB5960" w14:paraId="36DC5429" wp14:textId="77777777">
      <w:pPr>
        <w:pStyle w:val="InfoBlue"/>
        <w:jc w:val="both"/>
        <w:rPr>
          <w:rFonts w:ascii="Arial" w:hAnsi="Arial" w:cs="Arial"/>
        </w:rPr>
      </w:pPr>
      <w:r>
        <w:rPr>
          <w:rFonts w:ascii="Arial" w:hAnsi="Arial" w:cs="Arial"/>
        </w:rPr>
        <w:t>[Details with respect to addition, modification, deletion of Jobs for this system have to be documented here.]</w:t>
      </w:r>
    </w:p>
    <w:p xmlns:wp14="http://schemas.microsoft.com/office/word/2010/wordml" w:rsidR="003B03B3" w:rsidRDefault="00FB5960" w14:paraId="68DE7212" wp14:textId="77777777">
      <w:pPr>
        <w:pStyle w:val="Heading3"/>
      </w:pPr>
      <w:bookmarkStart w:name="_Toc368912310" w:id="133"/>
      <w:bookmarkStart w:name="_Toc361155805" w:id="134"/>
      <w:r>
        <w:t>Network</w:t>
      </w:r>
      <w:bookmarkEnd w:id="133"/>
      <w:bookmarkEnd w:id="134"/>
    </w:p>
    <w:p xmlns:wp14="http://schemas.microsoft.com/office/word/2010/wordml" w:rsidR="003B03B3" w:rsidRDefault="00FB5960" w14:paraId="7BF923F9" wp14:textId="77777777">
      <w:pPr>
        <w:pStyle w:val="InfoBlue"/>
        <w:jc w:val="both"/>
        <w:rPr>
          <w:rFonts w:ascii="Arial" w:hAnsi="Arial" w:cs="Arial"/>
        </w:rPr>
      </w:pPr>
      <w:r>
        <w:rPr>
          <w:rFonts w:ascii="Arial" w:hAnsi="Arial" w:cs="Arial"/>
        </w:rPr>
        <w:t>[Network requirement details have to be documented here]</w:t>
      </w:r>
    </w:p>
    <w:p xmlns:wp14="http://schemas.microsoft.com/office/word/2010/wordml" w:rsidR="003B03B3" w:rsidRDefault="00FB5960" w14:paraId="7AF7072A" wp14:textId="77777777">
      <w:pPr>
        <w:pStyle w:val="Heading3"/>
      </w:pPr>
      <w:bookmarkStart w:name="_Toc368912311" w:id="135"/>
      <w:bookmarkStart w:name="_Toc361155806" w:id="136"/>
      <w:r>
        <w:t>Others</w:t>
      </w:r>
      <w:bookmarkEnd w:id="135"/>
      <w:bookmarkEnd w:id="136"/>
    </w:p>
    <w:p xmlns:wp14="http://schemas.microsoft.com/office/word/2010/wordml" w:rsidR="003B03B3" w:rsidRDefault="00FB5960" w14:paraId="0FE7BF89" wp14:textId="77777777">
      <w:pPr>
        <w:pStyle w:val="InfoBlue"/>
        <w:jc w:val="both"/>
        <w:rPr>
          <w:rFonts w:ascii="Arial" w:hAnsi="Arial" w:cs="Arial"/>
        </w:rPr>
      </w:pPr>
      <w:r>
        <w:rPr>
          <w:rFonts w:ascii="Arial" w:hAnsi="Arial" w:cs="Arial"/>
        </w:rPr>
        <w:t>[Any details which are specific to this system and are not covered in the sections above have to be documented here.]</w:t>
      </w:r>
    </w:p>
    <w:p xmlns:wp14="http://schemas.microsoft.com/office/word/2010/wordml" w:rsidR="003B03B3" w:rsidRDefault="00FB5960" w14:paraId="2BEBC012" wp14:textId="77777777">
      <w:pPr>
        <w:pStyle w:val="Heading2"/>
      </w:pPr>
      <w:bookmarkStart w:name="_Toc368912312" w:id="137"/>
      <w:bookmarkStart w:name="_Toc361155807" w:id="138"/>
      <w:r>
        <w:t>Configuration</w:t>
      </w:r>
      <w:bookmarkEnd w:id="137"/>
      <w:bookmarkEnd w:id="138"/>
    </w:p>
    <w:p xmlns:wp14="http://schemas.microsoft.com/office/word/2010/wordml" w:rsidR="003B03B3" w:rsidRDefault="00FB5960" w14:paraId="5EE382BB" wp14:textId="77777777">
      <w:pPr>
        <w:pStyle w:val="InfoBlue"/>
        <w:jc w:val="both"/>
        <w:rPr>
          <w:rFonts w:ascii="Arial" w:hAnsi="Arial" w:cs="Arial"/>
        </w:rPr>
      </w:pPr>
      <w:r>
        <w:rPr>
          <w:rFonts w:ascii="Arial" w:hAnsi="Arial" w:cs="Arial"/>
        </w:rPr>
        <w:t>[Complete information with respect to the Configuration requirements has to be detailed out here in this section and sub sections.]</w:t>
      </w:r>
    </w:p>
    <w:p xmlns:wp14="http://schemas.microsoft.com/office/word/2010/wordml" w:rsidR="003B03B3" w:rsidRDefault="00FB5960" w14:paraId="269FF964" wp14:textId="77777777">
      <w:pPr>
        <w:pStyle w:val="Heading3"/>
        <w:ind w:left="691"/>
      </w:pPr>
      <w:bookmarkStart w:name="_Toc361155808" w:id="139"/>
      <w:bookmarkStart w:name="_Toc368912313" w:id="140"/>
      <w:r>
        <w:t>Operating System</w:t>
      </w:r>
      <w:bookmarkEnd w:id="139"/>
      <w:bookmarkEnd w:id="140"/>
    </w:p>
    <w:p xmlns:wp14="http://schemas.microsoft.com/office/word/2010/wordml" w:rsidR="003B03B3" w:rsidRDefault="00FB5960" w14:paraId="0AF70C3F" wp14:textId="77777777">
      <w:pPr>
        <w:pStyle w:val="InfoBlue"/>
        <w:jc w:val="both"/>
        <w:rPr>
          <w:rFonts w:ascii="Arial" w:hAnsi="Arial" w:cs="Arial"/>
        </w:rPr>
      </w:pPr>
      <w:r>
        <w:rPr>
          <w:rFonts w:ascii="Arial" w:hAnsi="Arial" w:cs="Arial"/>
        </w:rPr>
        <w:t>[Describe the Operating System configuration requirements here. Details of Minimum requirements of OS, RAM, Processor etc.]</w:t>
      </w:r>
    </w:p>
    <w:p xmlns:wp14="http://schemas.microsoft.com/office/word/2010/wordml" w:rsidR="003B03B3" w:rsidRDefault="00FB5960" w14:paraId="336B2033" wp14:textId="77777777">
      <w:pPr>
        <w:pStyle w:val="Heading3"/>
        <w:ind w:left="691"/>
      </w:pPr>
      <w:bookmarkStart w:name="_Toc361155809" w:id="141"/>
      <w:bookmarkStart w:name="_Toc368912314" w:id="142"/>
      <w:r>
        <w:t>Database</w:t>
      </w:r>
      <w:bookmarkEnd w:id="141"/>
      <w:bookmarkEnd w:id="142"/>
    </w:p>
    <w:p xmlns:wp14="http://schemas.microsoft.com/office/word/2010/wordml" w:rsidR="003B03B3" w:rsidRDefault="00FB5960" w14:paraId="7F4D66A8" wp14:textId="77777777">
      <w:pPr>
        <w:pStyle w:val="InfoBlue"/>
        <w:jc w:val="both"/>
        <w:rPr>
          <w:rFonts w:ascii="Arial" w:hAnsi="Arial" w:cs="Arial"/>
        </w:rPr>
      </w:pPr>
      <w:r>
        <w:rPr>
          <w:rFonts w:ascii="Arial" w:hAnsi="Arial" w:cs="Arial"/>
        </w:rPr>
        <w:t>[Describe the Database configuration requirements here.]</w:t>
      </w:r>
    </w:p>
    <w:p xmlns:wp14="http://schemas.microsoft.com/office/word/2010/wordml" w:rsidR="003B03B3" w:rsidRDefault="00FB5960" w14:paraId="752AEF60" wp14:textId="77777777">
      <w:pPr>
        <w:pStyle w:val="Heading3"/>
        <w:ind w:left="691"/>
      </w:pPr>
      <w:bookmarkStart w:name="_Toc361155810" w:id="143"/>
      <w:bookmarkStart w:name="_Toc368912315" w:id="144"/>
      <w:r>
        <w:t>Network</w:t>
      </w:r>
      <w:bookmarkEnd w:id="143"/>
      <w:bookmarkEnd w:id="144"/>
    </w:p>
    <w:p xmlns:wp14="http://schemas.microsoft.com/office/word/2010/wordml" w:rsidR="003B03B3" w:rsidRDefault="00FB5960" w14:paraId="69240262" wp14:textId="77777777">
      <w:pPr>
        <w:pStyle w:val="InfoBlue"/>
        <w:jc w:val="both"/>
        <w:rPr>
          <w:rFonts w:ascii="Arial" w:hAnsi="Arial" w:cs="Arial"/>
        </w:rPr>
      </w:pPr>
      <w:r>
        <w:rPr>
          <w:rFonts w:ascii="Arial" w:hAnsi="Arial" w:cs="Arial"/>
        </w:rPr>
        <w:t>[Describe the Network configuration requirements here. Details of all the Network Components etc.]</w:t>
      </w:r>
    </w:p>
    <w:p xmlns:wp14="http://schemas.microsoft.com/office/word/2010/wordml" w:rsidR="003B03B3" w:rsidRDefault="00FB5960" w14:paraId="622F9185" wp14:textId="77777777">
      <w:pPr>
        <w:pStyle w:val="Heading3"/>
        <w:ind w:left="691"/>
      </w:pPr>
      <w:bookmarkStart w:name="_Toc361155811" w:id="145"/>
      <w:bookmarkStart w:name="_Toc368912316" w:id="146"/>
      <w:r>
        <w:t>Desktop</w:t>
      </w:r>
      <w:bookmarkEnd w:id="145"/>
      <w:bookmarkEnd w:id="146"/>
    </w:p>
    <w:p xmlns:wp14="http://schemas.microsoft.com/office/word/2010/wordml" w:rsidR="003B03B3" w:rsidRDefault="00FB5960" w14:paraId="63840B97" wp14:textId="77777777">
      <w:pPr>
        <w:pStyle w:val="InfoBlue"/>
        <w:jc w:val="both"/>
        <w:rPr>
          <w:rFonts w:ascii="Arial" w:hAnsi="Arial" w:cs="Arial"/>
        </w:rPr>
      </w:pPr>
      <w:r>
        <w:rPr>
          <w:rFonts w:ascii="Arial" w:hAnsi="Arial" w:cs="Arial"/>
        </w:rPr>
        <w:t>[Describe the desktop configuration requirements here. Details of Application software required and other configurations.]</w:t>
      </w:r>
    </w:p>
    <w:p xmlns:wp14="http://schemas.microsoft.com/office/word/2010/wordml" w:rsidR="003B03B3" w:rsidRDefault="00FB5960" w14:paraId="071E4E01" wp14:textId="77777777">
      <w:pPr>
        <w:pStyle w:val="Heading1"/>
      </w:pPr>
      <w:bookmarkStart w:name="_Toc368912317" w:id="147"/>
      <w:r>
        <w:t>References</w:t>
      </w:r>
      <w:bookmarkEnd w:id="147"/>
    </w:p>
    <w:p xmlns:wp14="http://schemas.microsoft.com/office/word/2010/wordml" w:rsidR="003B03B3" w:rsidRDefault="00FB5960" w14:paraId="3B562871" wp14:textId="77777777">
      <w:pPr>
        <w:pStyle w:val="InfoBlue"/>
        <w:jc w:val="both"/>
      </w:pPr>
      <w:r w:rsidRPr="50419588" w:rsidR="00FB5960">
        <w:rPr>
          <w:rFonts w:ascii="Arial" w:hAnsi="Arial" w:cs="Arial"/>
        </w:rPr>
        <w:t xml:space="preserve">[This section should </w:t>
      </w:r>
      <w:r w:rsidRPr="50419588" w:rsidR="00FB5960">
        <w:rPr>
          <w:rFonts w:ascii="Arial" w:hAnsi="Arial" w:cs="Arial"/>
        </w:rPr>
        <w:t>provide</w:t>
      </w:r>
      <w:r w:rsidRPr="50419588" w:rsidR="00FB5960">
        <w:rPr>
          <w:rFonts w:ascii="Arial" w:hAnsi="Arial" w:cs="Arial"/>
        </w:rPr>
        <w:t xml:space="preserve"> a complete list of all documents referenced elsewhere in the </w:t>
      </w:r>
      <w:r w:rsidRPr="50419588" w:rsidR="00FB5960">
        <w:rPr>
          <w:rFonts w:ascii="Arial" w:hAnsi="Arial" w:cs="Arial"/>
          <w:b w:val="1"/>
          <w:bCs w:val="1"/>
        </w:rPr>
        <w:t>HLD LLD Document</w:t>
      </w:r>
      <w:bookmarkStart w:name="_Int_FOtxXNA9" w:id="1682030388"/>
      <w:r w:rsidRPr="50419588" w:rsidR="00FB5960">
        <w:rPr>
          <w:rFonts w:ascii="Arial" w:hAnsi="Arial" w:cs="Arial"/>
        </w:rPr>
        <w:t xml:space="preserve">.  </w:t>
      </w:r>
      <w:bookmarkEnd w:id="1682030388"/>
      <w:r w:rsidRPr="50419588" w:rsidR="00FB5960">
        <w:rPr>
          <w:rFonts w:ascii="Arial" w:hAnsi="Arial" w:cs="Arial"/>
        </w:rPr>
        <w:t xml:space="preserve">Each document should be </w:t>
      </w:r>
      <w:r w:rsidRPr="50419588" w:rsidR="00FB5960">
        <w:rPr>
          <w:rFonts w:ascii="Arial" w:hAnsi="Arial" w:cs="Arial"/>
        </w:rPr>
        <w:t>identified</w:t>
      </w:r>
      <w:r w:rsidRPr="50419588" w:rsidR="00FB5960">
        <w:rPr>
          <w:rFonts w:ascii="Arial" w:hAnsi="Arial" w:cs="Arial"/>
        </w:rPr>
        <w:t xml:space="preserve"> by title, report number (if applicable), date, and publishing organization</w:t>
      </w:r>
      <w:bookmarkStart w:name="_Int_37HvMbgI" w:id="935525066"/>
      <w:r w:rsidRPr="50419588" w:rsidR="00FB5960">
        <w:rPr>
          <w:rFonts w:ascii="Arial" w:hAnsi="Arial" w:cs="Arial"/>
        </w:rPr>
        <w:t xml:space="preserve">.  </w:t>
      </w:r>
      <w:bookmarkEnd w:id="935525066"/>
      <w:r w:rsidRPr="50419588" w:rsidR="00FB5960">
        <w:rPr>
          <w:rFonts w:ascii="Arial" w:hAnsi="Arial" w:cs="Arial"/>
        </w:rPr>
        <w:t>Specify the sources from which the references can be obtained.] This information may be provided by reference to an appendix or to another document.]</w:t>
      </w:r>
    </w:p>
    <w:p xmlns:wp14="http://schemas.microsoft.com/office/word/2010/wordml" w:rsidR="003B03B3" w:rsidRDefault="00FB5960" w14:paraId="7FF148AA" wp14:textId="77777777">
      <w:pPr>
        <w:pStyle w:val="Heading1"/>
      </w:pPr>
      <w:bookmarkStart w:name="_Toc368912318" w:id="148"/>
      <w:r>
        <w:t>Appendix</w:t>
      </w:r>
      <w:bookmarkEnd w:id="148"/>
    </w:p>
    <w:bookmarkEnd w:id="130"/>
    <w:p xmlns:wp14="http://schemas.microsoft.com/office/word/2010/wordml" w:rsidR="003B03B3" w:rsidRDefault="00FB5960" w14:paraId="3B3C2267" wp14:textId="77777777">
      <w:pPr>
        <w:pStyle w:val="InfoBlue"/>
        <w:jc w:val="both"/>
        <w:rPr>
          <w:rFonts w:ascii="Arial" w:hAnsi="Arial" w:cs="Arial"/>
        </w:rPr>
      </w:pPr>
      <w:r>
        <w:rPr>
          <w:rFonts w:ascii="Arial" w:hAnsi="Arial" w:cs="Arial"/>
        </w:rPr>
        <w:t>[This section should provide a complete list of all documents or links on the Internet where related material can be found.]</w:t>
      </w:r>
    </w:p>
    <w:p xmlns:wp14="http://schemas.microsoft.com/office/word/2010/wordml" w:rsidR="003B03B3" w:rsidRDefault="003B03B3" w14:paraId="6B699379" wp14:textId="77777777">
      <w:pPr>
        <w:pStyle w:val="InfoBlue"/>
        <w:jc w:val="both"/>
        <w:rPr>
          <w:rFonts w:ascii="Arial" w:hAnsi="Arial" w:cs="Arial"/>
        </w:rPr>
      </w:pPr>
    </w:p>
    <w:p xmlns:wp14="http://schemas.microsoft.com/office/word/2010/wordml" w:rsidR="003B03B3" w:rsidRDefault="003B03B3" w14:paraId="3FE9F23F" wp14:textId="77777777">
      <w:pPr>
        <w:pStyle w:val="InfoBlue"/>
        <w:jc w:val="both"/>
        <w:rPr>
          <w:rFonts w:ascii="Arial" w:hAnsi="Arial" w:cs="Arial"/>
        </w:rPr>
      </w:pPr>
    </w:p>
    <w:p xmlns:wp14="http://schemas.microsoft.com/office/word/2010/wordml" w:rsidR="003B03B3" w:rsidRDefault="003B03B3" w14:paraId="1F72F646" wp14:textId="77777777">
      <w:pPr>
        <w:pStyle w:val="InfoBlue"/>
        <w:jc w:val="both"/>
        <w:rPr>
          <w:rFonts w:ascii="Arial" w:hAnsi="Arial" w:cs="Arial"/>
        </w:rPr>
      </w:pPr>
    </w:p>
    <w:p xmlns:wp14="http://schemas.microsoft.com/office/word/2010/wordml" w:rsidR="003B03B3" w:rsidRDefault="003B03B3" w14:paraId="08CE6F91" wp14:textId="77777777">
      <w:pPr>
        <w:pStyle w:val="InfoBlue"/>
        <w:jc w:val="both"/>
        <w:rPr>
          <w:rFonts w:ascii="Arial" w:hAnsi="Arial" w:cs="Arial"/>
        </w:rPr>
      </w:pPr>
    </w:p>
    <w:p xmlns:wp14="http://schemas.microsoft.com/office/word/2010/wordml" w:rsidR="003B03B3" w:rsidRDefault="003B03B3" w14:paraId="61CDCEAD" wp14:textId="77777777">
      <w:pPr>
        <w:pStyle w:val="InfoBlue"/>
        <w:jc w:val="both"/>
        <w:rPr>
          <w:rFonts w:ascii="Arial" w:hAnsi="Arial" w:cs="Arial"/>
        </w:rPr>
      </w:pPr>
    </w:p>
    <w:p xmlns:wp14="http://schemas.microsoft.com/office/word/2010/wordml" w:rsidR="003B03B3" w:rsidRDefault="003B03B3" w14:paraId="6BB9E253" wp14:textId="77777777">
      <w:pPr>
        <w:pStyle w:val="InfoBlue"/>
        <w:jc w:val="both"/>
        <w:rPr>
          <w:rFonts w:ascii="Arial" w:hAnsi="Arial" w:cs="Arial"/>
        </w:rPr>
      </w:pPr>
    </w:p>
    <w:p xmlns:wp14="http://schemas.microsoft.com/office/word/2010/wordml" w:rsidR="003B03B3" w:rsidRDefault="003B03B3" w14:paraId="23DE523C" wp14:textId="77777777">
      <w:pPr>
        <w:pStyle w:val="InfoBlue"/>
        <w:jc w:val="both"/>
        <w:rPr>
          <w:rFonts w:ascii="Arial" w:hAnsi="Arial" w:cs="Arial"/>
        </w:rPr>
      </w:pPr>
    </w:p>
    <w:p xmlns:wp14="http://schemas.microsoft.com/office/word/2010/wordml" w:rsidR="003B03B3" w:rsidRDefault="003B03B3" w14:paraId="52E56223" wp14:textId="77777777">
      <w:pPr>
        <w:pStyle w:val="InfoBlue"/>
        <w:jc w:val="both"/>
        <w:rPr>
          <w:rFonts w:ascii="Arial" w:hAnsi="Arial" w:cs="Arial"/>
        </w:rPr>
      </w:pPr>
    </w:p>
    <w:p xmlns:wp14="http://schemas.microsoft.com/office/word/2010/wordml" w:rsidR="003B03B3" w:rsidRDefault="003B03B3" w14:paraId="07547A01" wp14:textId="77777777">
      <w:pPr>
        <w:pStyle w:val="InfoBlue"/>
        <w:jc w:val="both"/>
        <w:rPr>
          <w:rFonts w:ascii="Arial" w:hAnsi="Arial" w:cs="Arial"/>
        </w:rPr>
      </w:pPr>
    </w:p>
    <w:p xmlns:wp14="http://schemas.microsoft.com/office/word/2010/wordml" w:rsidR="003B03B3" w:rsidRDefault="00FB5960" w14:paraId="29C2CAAD" wp14:textId="77777777">
      <w:pPr>
        <w:rPr>
          <w:b/>
          <w:bCs/>
          <w:sz w:val="24"/>
          <w:lang w:val="fr-FR"/>
        </w:rPr>
      </w:pPr>
      <w:r>
        <w:rPr>
          <w:b/>
          <w:bCs/>
          <w:sz w:val="24"/>
          <w:lang w:val="fr-FR"/>
        </w:rPr>
        <w:t>Change Log</w:t>
      </w:r>
    </w:p>
    <w:p xmlns:wp14="http://schemas.microsoft.com/office/word/2010/wordml" w:rsidR="003B03B3" w:rsidRDefault="003B03B3" w14:paraId="5043CB0F" wp14:textId="77777777">
      <w:pPr>
        <w:rPr>
          <w:b/>
          <w:bCs/>
          <w:sz w:val="24"/>
          <w:lang w:val="fr-FR"/>
        </w:rPr>
      </w:pPr>
    </w:p>
    <w:p xmlns:wp14="http://schemas.microsoft.com/office/word/2010/wordml" w:rsidR="003B03B3" w:rsidRDefault="003B03B3" w14:paraId="07459315" wp14:textId="77777777">
      <w:pPr>
        <w:ind w:firstLine="720"/>
        <w:rPr>
          <w:sz w:val="24"/>
          <w:lang w:val="fr-FR"/>
        </w:rPr>
      </w:pPr>
    </w:p>
    <w:p xmlns:wp14="http://schemas.microsoft.com/office/word/2010/wordml" w:rsidR="003B03B3" w:rsidRDefault="00FB5960" w14:paraId="6537F28F" wp14:textId="77777777">
      <w:pPr>
        <w:tabs>
          <w:tab w:val="left" w:pos="945"/>
        </w:tabs>
        <w:rPr>
          <w:sz w:val="24"/>
          <w:lang w:val="fr-FR"/>
        </w:rPr>
      </w:pPr>
      <w:r>
        <w:rPr>
          <w:sz w:val="24"/>
          <w:lang w:val="fr-FR"/>
        </w:rPr>
        <w:tab/>
      </w:r>
    </w:p>
    <w:tbl>
      <w:tblPr>
        <w:tblW w:w="9791" w:type="dxa"/>
        <w:tblInd w:w="98" w:type="dxa"/>
        <w:tblLook w:val="04A0"/>
      </w:tblPr>
      <w:tblGrid>
        <w:gridCol w:w="2278"/>
        <w:gridCol w:w="1701"/>
        <w:gridCol w:w="2600"/>
        <w:gridCol w:w="436"/>
        <w:gridCol w:w="1090"/>
        <w:gridCol w:w="1686"/>
      </w:tblGrid>
      <w:tr xmlns:wp14="http://schemas.microsoft.com/office/word/2010/wordml" w:rsidR="003B03B3" w:rsidTr="16603482" w14:paraId="597AB1A1" wp14:textId="77777777">
        <w:trPr>
          <w:trHeight w:val="375"/>
        </w:trPr>
        <w:tc>
          <w:tcPr>
            <w:tcW w:w="9791" w:type="dxa"/>
            <w:gridSpan w:val="6"/>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tcPr>
          <w:p w:rsidR="003B03B3" w:rsidRDefault="00FB5960" w14:paraId="6C85CEBF" wp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Pr>
                <w:rFonts w:cs="Arial"/>
                <w:b/>
                <w:bCs/>
                <w:color w:val="000000"/>
                <w:sz w:val="32"/>
                <w:szCs w:val="32"/>
                <w:lang w:val="en-IN" w:eastAsia="en-IN"/>
              </w:rPr>
              <w:t>QMS Template Version Control (</w:t>
            </w:r>
            <w:r>
              <w:rPr>
                <w:rFonts w:cs="Arial"/>
                <w:b/>
                <w:bCs/>
                <w:color w:val="000000"/>
                <w:lang w:val="en-IN" w:eastAsia="en-IN"/>
              </w:rPr>
              <w:t>Maintained by QA</w:t>
            </w:r>
            <w:r>
              <w:rPr>
                <w:rFonts w:cs="Arial"/>
                <w:b/>
                <w:bCs/>
                <w:color w:val="000000"/>
                <w:sz w:val="24"/>
                <w:szCs w:val="24"/>
                <w:lang w:val="en-IN" w:eastAsia="en-IN"/>
              </w:rPr>
              <w:t>)</w:t>
            </w:r>
          </w:p>
        </w:tc>
      </w:tr>
      <w:tr xmlns:wp14="http://schemas.microsoft.com/office/word/2010/wordml" w:rsidR="003B03B3" w:rsidTr="16603482" w14:paraId="5C79092B" wp14:textId="77777777">
        <w:trPr>
          <w:trHeight w:val="405"/>
        </w:trPr>
        <w:tc>
          <w:tcPr>
            <w:tcW w:w="2278" w:type="dxa"/>
            <w:tcBorders>
              <w:top w:val="nil"/>
              <w:left w:val="nil"/>
              <w:bottom w:val="nil"/>
              <w:right w:val="nil"/>
            </w:tcBorders>
            <w:shd w:val="clear" w:color="auto" w:fill="FFFFFF" w:themeFill="background1"/>
            <w:noWrap/>
            <w:tcMar/>
            <w:vAlign w:val="bottom"/>
          </w:tcPr>
          <w:p w:rsidR="003B03B3" w:rsidRDefault="00FB5960" w14:paraId="5E3886A4" wp14:textId="77777777">
            <w:pPr>
              <w:jc w:val="center"/>
              <w:rPr>
                <w:rFonts w:cs="Arial"/>
                <w:b/>
                <w:bCs/>
                <w:color w:val="000080"/>
                <w:sz w:val="40"/>
                <w:szCs w:val="40"/>
                <w:lang w:val="en-IN" w:eastAsia="en-IN"/>
              </w:rPr>
            </w:pPr>
            <w:r>
              <w:rPr>
                <w:rFonts w:cs="Arial"/>
                <w:b/>
                <w:bCs/>
                <w:color w:val="000080"/>
                <w:sz w:val="40"/>
                <w:szCs w:val="40"/>
                <w:lang w:val="en-IN" w:eastAsia="en-IN"/>
              </w:rPr>
              <w:t> </w:t>
            </w:r>
          </w:p>
        </w:tc>
        <w:tc>
          <w:tcPr>
            <w:tcW w:w="1701" w:type="dxa"/>
            <w:tcBorders>
              <w:top w:val="nil"/>
              <w:left w:val="nil"/>
              <w:bottom w:val="nil"/>
              <w:right w:val="nil"/>
            </w:tcBorders>
            <w:shd w:val="clear" w:color="auto" w:fill="FFFFFF" w:themeFill="background1"/>
            <w:noWrap/>
            <w:tcMar/>
            <w:vAlign w:val="bottom"/>
          </w:tcPr>
          <w:p w:rsidR="003B03B3" w:rsidRDefault="00FB5960" w14:paraId="4ECEB114" wp14:textId="77777777">
            <w:pPr>
              <w:jc w:val="center"/>
              <w:rPr>
                <w:rFonts w:cs="Arial"/>
                <w:b/>
                <w:bCs/>
                <w:color w:val="000080"/>
                <w:sz w:val="40"/>
                <w:szCs w:val="40"/>
                <w:lang w:val="en-IN" w:eastAsia="en-IN"/>
              </w:rPr>
            </w:pPr>
            <w:r>
              <w:rPr>
                <w:rFonts w:cs="Arial"/>
                <w:b/>
                <w:bCs/>
                <w:color w:val="000080"/>
                <w:sz w:val="40"/>
                <w:szCs w:val="40"/>
                <w:lang w:val="en-IN" w:eastAsia="en-IN"/>
              </w:rPr>
              <w:t> </w:t>
            </w:r>
          </w:p>
        </w:tc>
        <w:tc>
          <w:tcPr>
            <w:tcW w:w="2600" w:type="dxa"/>
            <w:tcBorders>
              <w:top w:val="nil"/>
              <w:left w:val="nil"/>
              <w:bottom w:val="nil"/>
              <w:right w:val="nil"/>
            </w:tcBorders>
            <w:shd w:val="clear" w:color="auto" w:fill="FFFFFF" w:themeFill="background1"/>
            <w:noWrap/>
            <w:tcMar/>
            <w:vAlign w:val="bottom"/>
          </w:tcPr>
          <w:p w:rsidR="003B03B3" w:rsidRDefault="00FB5960" w14:paraId="0D8BF348" wp14:textId="77777777">
            <w:pPr>
              <w:jc w:val="center"/>
              <w:rPr>
                <w:rFonts w:cs="Arial"/>
                <w:b/>
                <w:bCs/>
                <w:color w:val="000080"/>
                <w:sz w:val="40"/>
                <w:szCs w:val="40"/>
                <w:lang w:val="en-IN" w:eastAsia="en-IN"/>
              </w:rPr>
            </w:pPr>
            <w:r>
              <w:rPr>
                <w:rFonts w:cs="Arial"/>
                <w:b/>
                <w:bCs/>
                <w:color w:val="000080"/>
                <w:sz w:val="40"/>
                <w:szCs w:val="40"/>
                <w:lang w:val="en-IN" w:eastAsia="en-IN"/>
              </w:rPr>
              <w:t> </w:t>
            </w:r>
          </w:p>
        </w:tc>
        <w:tc>
          <w:tcPr>
            <w:tcW w:w="436" w:type="dxa"/>
            <w:tcBorders>
              <w:top w:val="nil"/>
              <w:left w:val="nil"/>
              <w:bottom w:val="nil"/>
              <w:right w:val="nil"/>
            </w:tcBorders>
            <w:shd w:val="clear" w:color="auto" w:fill="FFFFFF" w:themeFill="background1"/>
            <w:noWrap/>
            <w:tcMar/>
            <w:vAlign w:val="bottom"/>
          </w:tcPr>
          <w:p w:rsidR="003B03B3" w:rsidRDefault="00FB5960" w14:paraId="5EDB29A5" wp14:textId="77777777">
            <w:pPr>
              <w:jc w:val="center"/>
              <w:rPr>
                <w:rFonts w:cs="Arial"/>
                <w:b/>
                <w:bCs/>
                <w:color w:val="000080"/>
                <w:sz w:val="40"/>
                <w:szCs w:val="40"/>
                <w:lang w:val="en-IN" w:eastAsia="en-IN"/>
              </w:rPr>
            </w:pPr>
            <w:r>
              <w:rPr>
                <w:rFonts w:cs="Arial"/>
                <w:b/>
                <w:bCs/>
                <w:color w:val="000080"/>
                <w:sz w:val="40"/>
                <w:szCs w:val="40"/>
                <w:lang w:val="en-IN" w:eastAsia="en-IN"/>
              </w:rPr>
              <w:t> </w:t>
            </w:r>
          </w:p>
        </w:tc>
        <w:tc>
          <w:tcPr>
            <w:tcW w:w="1090" w:type="dxa"/>
            <w:tcBorders>
              <w:top w:val="nil"/>
              <w:left w:val="nil"/>
              <w:bottom w:val="nil"/>
              <w:right w:val="nil"/>
            </w:tcBorders>
            <w:shd w:val="clear" w:color="auto" w:fill="FFFFFF" w:themeFill="background1"/>
            <w:noWrap/>
            <w:tcMar/>
            <w:vAlign w:val="bottom"/>
          </w:tcPr>
          <w:p w:rsidR="003B03B3" w:rsidRDefault="00FB5960" w14:paraId="4474F8A0" wp14:textId="77777777">
            <w:pPr>
              <w:jc w:val="center"/>
              <w:rPr>
                <w:rFonts w:cs="Arial"/>
                <w:b/>
                <w:bCs/>
                <w:color w:val="000080"/>
                <w:sz w:val="40"/>
                <w:szCs w:val="40"/>
                <w:lang w:val="en-IN" w:eastAsia="en-IN"/>
              </w:rPr>
            </w:pPr>
            <w:r>
              <w:rPr>
                <w:rFonts w:cs="Arial"/>
                <w:b/>
                <w:bCs/>
                <w:color w:val="000080"/>
                <w:sz w:val="40"/>
                <w:szCs w:val="40"/>
                <w:lang w:val="en-IN" w:eastAsia="en-IN"/>
              </w:rPr>
              <w:t> </w:t>
            </w:r>
          </w:p>
        </w:tc>
        <w:tc>
          <w:tcPr>
            <w:tcW w:w="1686" w:type="dxa"/>
            <w:tcBorders>
              <w:top w:val="nil"/>
              <w:left w:val="nil"/>
              <w:bottom w:val="nil"/>
              <w:right w:val="nil"/>
            </w:tcBorders>
            <w:shd w:val="clear" w:color="auto" w:fill="auto"/>
            <w:noWrap/>
            <w:tcMar/>
            <w:vAlign w:val="bottom"/>
          </w:tcPr>
          <w:p w:rsidR="003B03B3" w:rsidRDefault="003B03B3" w14:paraId="6DFB9E20" wp14:textId="77777777">
            <w:pPr>
              <w:rPr>
                <w:rFonts w:ascii="Calibri" w:hAnsi="Calibri"/>
                <w:color w:val="000000"/>
                <w:sz w:val="22"/>
                <w:szCs w:val="22"/>
                <w:lang w:val="en-IN" w:eastAsia="en-IN"/>
              </w:rPr>
            </w:pPr>
          </w:p>
        </w:tc>
      </w:tr>
      <w:tr xmlns:wp14="http://schemas.microsoft.com/office/word/2010/wordml" w:rsidR="003B03B3" w:rsidTr="16603482" w14:paraId="02721D0F" wp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tcPr>
          <w:p w:rsidR="003B03B3" w:rsidRDefault="00FB5960" w14:paraId="5F3F821A" wp14:textId="77777777">
            <w:pPr>
              <w:jc w:val="center"/>
              <w:rPr>
                <w:rFonts w:cs="Arial"/>
                <w:b/>
                <w:bCs/>
                <w:lang w:val="en-IN" w:eastAsia="en-IN"/>
              </w:rPr>
            </w:pPr>
            <w:r>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tcPr>
          <w:p w:rsidR="003B03B3" w:rsidRDefault="00FB5960" w14:paraId="2AE331A5" wp14:textId="77777777">
            <w:pPr>
              <w:jc w:val="center"/>
              <w:rPr>
                <w:rFonts w:cs="Arial"/>
                <w:b/>
                <w:bCs/>
                <w:lang w:val="en-IN" w:eastAsia="en-IN"/>
              </w:rPr>
            </w:pPr>
            <w:r>
              <w:rPr>
                <w:rFonts w:cs="Arial"/>
                <w:b/>
                <w:bCs/>
                <w:lang w:val="en-IN" w:eastAsia="en-IN"/>
              </w:rPr>
              <w:t>Version</w:t>
            </w:r>
          </w:p>
        </w:tc>
        <w:tc>
          <w:tcPr>
            <w:tcW w:w="3036"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tcPr>
          <w:p w:rsidR="003B03B3" w:rsidRDefault="00FB5960" w14:paraId="41C3E7DB" wp14:textId="77777777">
            <w:pPr>
              <w:jc w:val="center"/>
              <w:rPr>
                <w:rFonts w:cs="Arial"/>
                <w:b/>
                <w:bCs/>
                <w:lang w:val="en-IN" w:eastAsia="en-IN"/>
              </w:rPr>
            </w:pPr>
            <w:r>
              <w:rPr>
                <w:rFonts w:cs="Arial"/>
                <w:b/>
                <w:bCs/>
                <w:lang w:val="en-IN" w:eastAsia="en-IN"/>
              </w:rPr>
              <w:t>Author</w:t>
            </w:r>
          </w:p>
        </w:tc>
        <w:tc>
          <w:tcPr>
            <w:tcW w:w="2776"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tcPr>
          <w:p w:rsidR="003B03B3" w:rsidRDefault="00FB5960" w14:paraId="31FF54C8" wp14:textId="77777777">
            <w:pPr>
              <w:jc w:val="center"/>
              <w:rPr>
                <w:rFonts w:cs="Arial"/>
                <w:b/>
                <w:bCs/>
                <w:lang w:val="en-IN" w:eastAsia="en-IN"/>
              </w:rPr>
            </w:pPr>
            <w:r>
              <w:rPr>
                <w:rFonts w:cs="Arial"/>
                <w:b/>
                <w:bCs/>
                <w:lang w:val="en-IN" w:eastAsia="en-IN"/>
              </w:rPr>
              <w:t>Description</w:t>
            </w:r>
          </w:p>
        </w:tc>
      </w:tr>
      <w:tr xmlns:wp14="http://schemas.microsoft.com/office/word/2010/wordml" w:rsidR="003B03B3" w:rsidTr="16603482" w14:paraId="5944F477" wp14:textId="77777777">
        <w:trPr>
          <w:trHeight w:val="40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73C480CE" wp14:textId="1E171AEF">
            <w:pPr>
              <w:rPr>
                <w:rFonts w:ascii="Calibri" w:hAnsi="Calibri"/>
                <w:color w:val="000000"/>
                <w:sz w:val="22"/>
                <w:szCs w:val="22"/>
                <w:lang w:val="en-IN" w:eastAsia="en-IN"/>
              </w:rPr>
            </w:pPr>
            <w:r w:rsidRPr="16603482" w:rsidR="00FB5960">
              <w:rPr>
                <w:rFonts w:ascii="Calibri" w:hAnsi="Calibri"/>
                <w:color w:val="000000" w:themeColor="text1" w:themeTint="FF" w:themeShade="FF"/>
                <w:sz w:val="22"/>
                <w:szCs w:val="22"/>
                <w:lang w:val="en-IN" w:eastAsia="en-IN"/>
              </w:rPr>
              <w:t> </w:t>
            </w:r>
            <w:r w:rsidRPr="16603482" w:rsidR="00861254">
              <w:rPr>
                <w:rFonts w:ascii="Calibri" w:hAnsi="Calibri"/>
                <w:color w:val="000000" w:themeColor="text1" w:themeTint="FF" w:themeShade="FF"/>
                <w:sz w:val="22"/>
                <w:szCs w:val="22"/>
                <w:lang w:val="en-IN" w:eastAsia="en-IN"/>
              </w:rPr>
              <w:t>0</w:t>
            </w:r>
            <w:r w:rsidRPr="16603482" w:rsidR="5706ED6E">
              <w:rPr>
                <w:rFonts w:ascii="Calibri" w:hAnsi="Calibri"/>
                <w:color w:val="000000" w:themeColor="text1" w:themeTint="FF" w:themeShade="FF"/>
                <w:sz w:val="22"/>
                <w:szCs w:val="22"/>
                <w:lang w:val="en-IN" w:eastAsia="en-IN"/>
              </w:rPr>
              <w:t>3</w:t>
            </w:r>
            <w:r w:rsidRPr="16603482" w:rsidR="00861254">
              <w:rPr>
                <w:rFonts w:ascii="Calibri" w:hAnsi="Calibri"/>
                <w:color w:val="000000" w:themeColor="text1" w:themeTint="FF" w:themeShade="FF"/>
                <w:sz w:val="22"/>
                <w:szCs w:val="22"/>
                <w:lang w:val="en-IN" w:eastAsia="en-IN"/>
              </w:rPr>
              <w:t>-11-2022</w:t>
            </w:r>
            <w:r w:rsidRPr="16603482" w:rsidR="491C043D">
              <w:rPr>
                <w:rFonts w:ascii="Calibri" w:hAnsi="Calibri"/>
                <w:color w:val="000000" w:themeColor="text1" w:themeTint="FF" w:themeShade="FF"/>
                <w:sz w:val="22"/>
                <w:szCs w:val="22"/>
                <w:lang w:val="en-IN" w:eastAsia="en-IN"/>
              </w:rPr>
              <w:t xml:space="preserve"> </w:t>
            </w:r>
          </w:p>
        </w:tc>
        <w:tc>
          <w:tcPr>
            <w:tcW w:w="1701" w:type="dxa"/>
            <w:tcBorders>
              <w:top w:val="nil"/>
              <w:left w:val="nil"/>
              <w:bottom w:val="single" w:color="auto" w:sz="8" w:space="0"/>
              <w:right w:val="nil"/>
            </w:tcBorders>
            <w:shd w:val="clear" w:color="auto" w:fill="FFFFFF" w:themeFill="background1"/>
            <w:noWrap/>
            <w:tcMar/>
            <w:vAlign w:val="bottom"/>
          </w:tcPr>
          <w:p w:rsidR="003B03B3" w:rsidRDefault="00FB5960" w14:paraId="4B3AA50C" wp14:textId="7777777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474737A8"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tcPr>
          <w:p w:rsidR="003B03B3" w:rsidRDefault="00FB5960" w14:paraId="75F44848"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xmlns:wp14="http://schemas.microsoft.com/office/word/2010/wordml" w:rsidR="003B03B3" w:rsidTr="16603482" w14:paraId="25E1FD54" wp14:textId="77777777">
        <w:trPr>
          <w:trHeight w:val="31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5E6F60B5"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auto" w:fill="FFFFFF" w:themeFill="background1"/>
            <w:noWrap/>
            <w:tcMar/>
            <w:vAlign w:val="bottom"/>
          </w:tcPr>
          <w:p w:rsidR="003B03B3" w:rsidRDefault="00FB5960" w14:paraId="1DF8BA61"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365DB198"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tcPr>
          <w:p w:rsidR="003B03B3" w:rsidRDefault="00FB5960" w14:paraId="1D5BCD6B"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r xmlns:wp14="http://schemas.microsoft.com/office/word/2010/wordml" w:rsidR="003B03B3" w:rsidTr="16603482" w14:paraId="2970B2BD" wp14:textId="77777777">
        <w:trPr>
          <w:trHeight w:val="31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3BC5EC03"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auto" w:fill="FFFFFF" w:themeFill="background1"/>
            <w:noWrap/>
            <w:tcMar/>
            <w:vAlign w:val="bottom"/>
          </w:tcPr>
          <w:p w:rsidR="003B03B3" w:rsidRDefault="00FB5960" w14:paraId="3751300F"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tcPr>
          <w:p w:rsidR="003B03B3" w:rsidRDefault="00FB5960" w14:paraId="35F0889A"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tcPr>
          <w:p w:rsidR="003B03B3" w:rsidRDefault="00FB5960" w14:paraId="6B515302"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r xmlns:wp14="http://schemas.microsoft.com/office/word/2010/wordml" w:rsidR="003B03B3" w:rsidTr="16603482" w14:paraId="3510C91B" wp14:textId="77777777">
        <w:trPr>
          <w:trHeight w:val="300"/>
        </w:trPr>
        <w:tc>
          <w:tcPr>
            <w:tcW w:w="2278" w:type="dxa"/>
            <w:tcBorders>
              <w:top w:val="nil"/>
              <w:left w:val="single" w:color="auto" w:sz="8" w:space="0"/>
              <w:bottom w:val="single" w:color="auto" w:sz="4" w:space="0"/>
              <w:right w:val="single" w:color="auto" w:sz="8" w:space="0"/>
            </w:tcBorders>
            <w:shd w:val="clear" w:color="auto" w:fill="FFFFFF" w:themeFill="background1"/>
            <w:noWrap/>
            <w:tcMar/>
            <w:vAlign w:val="bottom"/>
          </w:tcPr>
          <w:p w:rsidR="003B03B3" w:rsidRDefault="00FB5960" w14:paraId="4253EF77"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auto" w:fill="FFFFFF" w:themeFill="background1"/>
            <w:noWrap/>
            <w:tcMar/>
            <w:vAlign w:val="bottom"/>
          </w:tcPr>
          <w:p w:rsidR="003B03B3" w:rsidRDefault="00FB5960" w14:paraId="2D6473E8" wp14:textId="77777777">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auto" w:fill="FFFFFF" w:themeFill="background1"/>
            <w:noWrap/>
            <w:tcMar/>
            <w:vAlign w:val="bottom"/>
          </w:tcPr>
          <w:p w:rsidR="003B03B3" w:rsidRDefault="00FB5960" w14:paraId="696D69FC"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auto" w:fill="FFFFFF" w:themeFill="background1"/>
            <w:tcMar/>
            <w:vAlign w:val="bottom"/>
          </w:tcPr>
          <w:p w:rsidR="003B03B3" w:rsidRDefault="00FB5960" w14:paraId="72302A59" wp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bl>
    <w:p xmlns:wp14="http://schemas.microsoft.com/office/word/2010/wordml" w:rsidR="003B03B3" w:rsidRDefault="003B03B3" w14:paraId="70DF9E56" wp14:textId="77777777">
      <w:pPr>
        <w:rPr>
          <w:rFonts w:cs="Arial"/>
          <w:lang w:val="fr-FR"/>
        </w:rPr>
      </w:pPr>
    </w:p>
    <w:p xmlns:wp14="http://schemas.microsoft.com/office/word/2010/wordml" w:rsidR="003B03B3" w:rsidRDefault="003B03B3" w14:paraId="44E871BC" wp14:textId="77777777"/>
    <w:p xmlns:wp14="http://schemas.microsoft.com/office/word/2010/wordml" w:rsidR="003B03B3" w:rsidRDefault="003B03B3" w14:paraId="144A5D23" wp14:textId="77777777">
      <w:pPr>
        <w:numPr>
          <w:ins w:author="Unknown" w:id="149"/>
        </w:numPr>
        <w:autoSpaceDE w:val="0"/>
        <w:autoSpaceDN w:val="0"/>
        <w:adjustRightInd w:val="0"/>
        <w:rPr>
          <w:rFonts w:ascii="Arial" w:hAnsi="Arial" w:cs="Arial"/>
          <w:color w:val="3366FF"/>
        </w:rPr>
      </w:pPr>
    </w:p>
    <w:p xmlns:wp14="http://schemas.microsoft.com/office/word/2010/wordml" w:rsidR="003B03B3" w:rsidRDefault="003B03B3" w14:paraId="738610EB" wp14:textId="77777777">
      <w:pPr>
        <w:pStyle w:val="InfoBlue"/>
        <w:jc w:val="both"/>
        <w:rPr>
          <w:rFonts w:ascii="Arial" w:hAnsi="Arial" w:cs="Arial"/>
        </w:rPr>
      </w:pPr>
    </w:p>
    <w:sectPr w:rsidR="003B03B3" w:rsidSect="00FB5960">
      <w:headerReference w:type="default" r:id="rId23"/>
      <w:footerReference w:type="default" r:id="rId24"/>
      <w:pgSz w:w="12240" w:h="15840" w:orient="portrait"/>
      <w:pgMar w:top="249" w:right="2495" w:bottom="1440" w:left="1797"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47114D" w:rsidP="003B03B3" w:rsidRDefault="0047114D" w14:paraId="0DE4B5B7" wp14:textId="77777777">
      <w:r>
        <w:separator/>
      </w:r>
    </w:p>
  </w:endnote>
  <w:endnote w:type="continuationSeparator" w:id="1">
    <w:p xmlns:wp14="http://schemas.microsoft.com/office/word/2010/wordml" w:rsidR="0047114D" w:rsidP="003B03B3" w:rsidRDefault="0047114D" w14:paraId="66204FF1"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FB5960" w:rsidRDefault="00FB5960" w14:paraId="637805D2"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02F2C34E"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3B7B4B86" wp14:textId="77777777">
    <w:pPr>
      <w:pStyle w:val="Footer"/>
    </w:pPr>
  </w:p>
</w:ftr>
</file>

<file path=word/footer4.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2B3E91C5" wp14:textId="77777777">
    <w:pPr>
      <w:pStyle w:val="Footer"/>
      <w:pBdr>
        <w:top w:val="single" w:color="auto" w:sz="4" w:space="1"/>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fldChar w:fldCharType="begin"/>
    </w:r>
    <w:r>
      <w:instrText> PAGE </w:instrText>
    </w:r>
    <w:r>
      <w:fldChar w:fldCharType="separate"/>
    </w:r>
    <w:r>
      <w:t>2</w:t>
    </w:r>
    <w:r>
      <w:fldChar w:fldCharType="end"/>
    </w:r>
    <w:r>
      <w:t xml:space="preserve"> of </w:t>
    </w:r>
    <w:r>
      <w:fldChar w:fldCharType="begin"/>
    </w:r>
    <w:r>
      <w:instrText> NUMPAGES </w:instrText>
    </w:r>
    <w:r>
      <w:fldChar w:fldCharType="separate"/>
    </w:r>
    <w:r>
      <w:t>13</w:t>
    </w:r>
    <w:r>
      <w:fldChar w:fldCharType="end"/>
    </w:r>
    <w:r>
      <w:tab/>
    </w:r>
  </w:p>
  <w:p xmlns:wp14="http://schemas.microsoft.com/office/word/2010/wordml" w:rsidR="00FB5960" w:rsidRDefault="00FB5960" w14:paraId="5630AD66" wp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xmlns:wp14="http://schemas.microsoft.com/office/word/2010/wordml" w:rsidR="00FB5960" w:rsidRDefault="00FB5960" w14:paraId="0A2EF169" wp14:textId="77777777">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w:instrText>
    </w:r>
    <w:r>
      <w:rPr>
        <w:bCs/>
        <w:i/>
        <w:snapToGrid w:val="0"/>
        <w:sz w:val="14"/>
      </w:rPr>
      <w:fldChar w:fldCharType="separate"/>
    </w:r>
    <w:r>
      <w:rPr>
        <w:bCs/>
        <w:i/>
        <w:noProof/>
        <w:snapToGrid w:val="0"/>
        <w:sz w:val="14"/>
      </w:rPr>
      <w:t>11/08/2022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47114D" w:rsidP="003B03B3" w:rsidRDefault="0047114D" w14:paraId="2DBF0D7D" wp14:textId="77777777">
      <w:r>
        <w:separator/>
      </w:r>
    </w:p>
  </w:footnote>
  <w:footnote w:type="continuationSeparator" w:id="1">
    <w:p xmlns:wp14="http://schemas.microsoft.com/office/word/2010/wordml" w:rsidR="0047114D" w:rsidP="003B03B3" w:rsidRDefault="0047114D" w14:paraId="6B62F1B3"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3A0FF5F2"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FB5960" w:rsidRDefault="00FB5960" w14:paraId="463F29E8" wp14:textId="77777777">
    <w:pPr>
      <w:pStyle w:val="Header"/>
      <w:rPr>
        <w:sz w:val="32"/>
      </w:rPr>
    </w:pPr>
    <w:r>
      <w:rPr>
        <w:noProof/>
        <w:lang w:val="en-IN" w:eastAsia="en-IN" w:bidi="te-IN"/>
      </w:rPr>
      <w:drawing>
        <wp:inline xmlns:wp14="http://schemas.microsoft.com/office/word/2010/wordprocessingDrawing" distT="0" distB="0" distL="0" distR="0" wp14:anchorId="79772BF3" wp14:editId="7777777">
          <wp:extent cx="1524000" cy="3886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61829076" wp14:textId="77777777">
    <w:pPr>
      <w:pStyle w:val="Header"/>
    </w:pP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B5960" w:rsidRDefault="00FB5960" w14:paraId="2BA226A1" wp14:textId="77777777">
    <w:pPr>
      <w:pStyle w:val="Header"/>
      <w:pBdr>
        <w:bottom w:val="single" w:color="auto" w:sz="4" w:space="1"/>
      </w:pBdr>
    </w:pPr>
  </w:p>
  <w:p xmlns:wp14="http://schemas.microsoft.com/office/word/2010/wordml" w:rsidR="00FB5960" w:rsidRDefault="00FB5960" w14:paraId="17AD93B2" wp14:textId="77777777">
    <w:pPr>
      <w:pStyle w:val="Header"/>
    </w:pPr>
  </w:p>
</w:hdr>
</file>

<file path=word/intelligence2.xml><?xml version="1.0" encoding="utf-8"?>
<int2:intelligence xmlns:int2="http://schemas.microsoft.com/office/intelligence/2020/intelligence">
  <int2:observations>
    <int2:textHash int2:hashCode="1SDeqgRF43FiLb" int2:id="kCmb0NoR">
      <int2:state int2:type="AugLoop_Text_Critique" int2:value="Rejected"/>
    </int2:textHash>
    <int2:textHash int2:hashCode="Mtyx3FsFkbQela" int2:id="SqUD3gKS">
      <int2:state int2:type="AugLoop_Text_Critique" int2:value="Rejected"/>
    </int2:textHash>
    <int2:textHash int2:hashCode="QqQ+hs72H+fZ0Z" int2:id="fEj2TD7X">
      <int2:state int2:type="AugLoop_Text_Critique" int2:value="Rejected"/>
    </int2:textHash>
    <int2:bookmark int2:bookmarkName="_Int_Q1nTVw6Q" int2:invalidationBookmarkName="" int2:hashCode="fH9dBJ+tJWlyHU" int2:id="59SeolrU"/>
    <int2:bookmark int2:bookmarkName="_Int_lxXzFtZ2" int2:invalidationBookmarkName="" int2:hashCode="DLEdfE0paq2MNz" int2:id="WEWlkg3K"/>
    <int2:bookmark int2:bookmarkName="_Int_gv6AaSi7" int2:invalidationBookmarkName="" int2:hashCode="9Mmmn3FcPGCqL8" int2:id="s99uNMX0"/>
    <int2:bookmark int2:bookmarkName="_Int_ufDt0689" int2:invalidationBookmarkName="" int2:hashCode="qdJERsweRxv2gA" int2:id="5nifPUgW"/>
    <int2:bookmark int2:bookmarkName="_Int_37HvMbgI" int2:invalidationBookmarkName="" int2:hashCode="RoHRJMxsS3O6q/" int2:id="Ms1gBMbG">
      <int2:state int2:type="AugLoop_Text_Critique" int2:value="Rejected"/>
    </int2:bookmark>
    <int2:bookmark int2:bookmarkName="_Int_yW57OkF4" int2:invalidationBookmarkName="" int2:hashCode="qdJERsweRxv2gA" int2:id="h0OBFtKH"/>
    <int2:bookmark int2:bookmarkName="_Int_FOtxXNA9" int2:invalidationBookmarkName="" int2:hashCode="RoHRJMxsS3O6q/" int2:id="KPvFgMC9">
      <int2:state int2:type="AugLoop_Text_Critique" int2:value="Rejected"/>
    </int2:bookmark>
    <int2:bookmark int2:bookmarkName="_Int_c3kVnE7F" int2:invalidationBookmarkName="" int2:hashCode="wlTRbFE8FgKFHg" int2:id="PEtm4QpW">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E4583"/>
    <w:multiLevelType w:val="multilevel"/>
    <w:tmpl w:val="2B7E4583"/>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2457E5D"/>
    <w:multiLevelType w:val="multilevel"/>
    <w:tmpl w:val="72457E5D"/>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view w:val="web"/>
  <w:zoom w:percent="90"/>
  <w:embedSystemFonts/>
  <w:attachedTemplate r:id="rId1"/>
  <w:trackRevisions w:val="false"/>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0"/>
    <w:footnote w:id="1"/>
  </w:footnotePr>
  <w:endnotePr>
    <w:endnote w:id="0"/>
    <w:endnote w:id="1"/>
  </w:endnotePr>
  <w:compat/>
  <w:rsids>
    <w:rsidRoot w:val="00AC0D57"/>
    <w:rsid w:val="000324B3"/>
    <w:rsid w:val="00032C69"/>
    <w:rsid w:val="00050714"/>
    <w:rsid w:val="00065178"/>
    <w:rsid w:val="000A3F25"/>
    <w:rsid w:val="000C58FF"/>
    <w:rsid w:val="000C74B2"/>
    <w:rsid w:val="00114F3B"/>
    <w:rsid w:val="001267B1"/>
    <w:rsid w:val="00140A70"/>
    <w:rsid w:val="001677D9"/>
    <w:rsid w:val="00190A45"/>
    <w:rsid w:val="00193769"/>
    <w:rsid w:val="0019538E"/>
    <w:rsid w:val="00196E7D"/>
    <w:rsid w:val="001A6F59"/>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3B03B3"/>
    <w:rsid w:val="004327CC"/>
    <w:rsid w:val="0045480B"/>
    <w:rsid w:val="00456D34"/>
    <w:rsid w:val="004571E7"/>
    <w:rsid w:val="00466501"/>
    <w:rsid w:val="0047114D"/>
    <w:rsid w:val="00497B15"/>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64C9"/>
    <w:rsid w:val="006C7879"/>
    <w:rsid w:val="00736F04"/>
    <w:rsid w:val="00752894"/>
    <w:rsid w:val="007B42B5"/>
    <w:rsid w:val="007D4C5D"/>
    <w:rsid w:val="007E0CDC"/>
    <w:rsid w:val="00851F85"/>
    <w:rsid w:val="00861254"/>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761"/>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0B8AB"/>
    <w:rsid w:val="00E120EC"/>
    <w:rsid w:val="00E1225E"/>
    <w:rsid w:val="00E14C91"/>
    <w:rsid w:val="00E431BD"/>
    <w:rsid w:val="00E51459"/>
    <w:rsid w:val="00EC2EE4"/>
    <w:rsid w:val="00EC74C2"/>
    <w:rsid w:val="00ED14C1"/>
    <w:rsid w:val="00ED2482"/>
    <w:rsid w:val="00ED2ACF"/>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063B"/>
    <w:rsid w:val="00FB5960"/>
    <w:rsid w:val="00FB59AC"/>
    <w:rsid w:val="00FC1BDC"/>
    <w:rsid w:val="00FD12E4"/>
    <w:rsid w:val="00FE3ABB"/>
    <w:rsid w:val="00FE5701"/>
    <w:rsid w:val="0464A119"/>
    <w:rsid w:val="04C106AF"/>
    <w:rsid w:val="05E563F7"/>
    <w:rsid w:val="06542CA1"/>
    <w:rsid w:val="0786F26D"/>
    <w:rsid w:val="093553EB"/>
    <w:rsid w:val="0FE7847B"/>
    <w:rsid w:val="10D2E3BA"/>
    <w:rsid w:val="12961E8B"/>
    <w:rsid w:val="13702A3A"/>
    <w:rsid w:val="13CF2031"/>
    <w:rsid w:val="15A7D0FE"/>
    <w:rsid w:val="15E89ACC"/>
    <w:rsid w:val="16603482"/>
    <w:rsid w:val="188968F7"/>
    <w:rsid w:val="1992F7D1"/>
    <w:rsid w:val="1B315061"/>
    <w:rsid w:val="1F6201AE"/>
    <w:rsid w:val="214DCC99"/>
    <w:rsid w:val="21DF414C"/>
    <w:rsid w:val="246D6B71"/>
    <w:rsid w:val="2650A115"/>
    <w:rsid w:val="270BA9E6"/>
    <w:rsid w:val="27CCB5A0"/>
    <w:rsid w:val="28FDDD92"/>
    <w:rsid w:val="2911BF4B"/>
    <w:rsid w:val="2A2A224B"/>
    <w:rsid w:val="2A54FF7A"/>
    <w:rsid w:val="2BC5F2AC"/>
    <w:rsid w:val="2BE3B2C1"/>
    <w:rsid w:val="2C978BEC"/>
    <w:rsid w:val="2CEB4EA8"/>
    <w:rsid w:val="308E64D7"/>
    <w:rsid w:val="30D34CE1"/>
    <w:rsid w:val="335E298D"/>
    <w:rsid w:val="33B15759"/>
    <w:rsid w:val="35BEF05A"/>
    <w:rsid w:val="38BD9E11"/>
    <w:rsid w:val="3BA54472"/>
    <w:rsid w:val="3F9FAAA4"/>
    <w:rsid w:val="40F34F98"/>
    <w:rsid w:val="411699A9"/>
    <w:rsid w:val="418A222F"/>
    <w:rsid w:val="42534580"/>
    <w:rsid w:val="428D2E92"/>
    <w:rsid w:val="430F61BB"/>
    <w:rsid w:val="447C100E"/>
    <w:rsid w:val="44DAEB4E"/>
    <w:rsid w:val="47609FB5"/>
    <w:rsid w:val="491C043D"/>
    <w:rsid w:val="49953414"/>
    <w:rsid w:val="49AE5C71"/>
    <w:rsid w:val="4BCF7AB9"/>
    <w:rsid w:val="4C24C768"/>
    <w:rsid w:val="4E68A537"/>
    <w:rsid w:val="4E81CD94"/>
    <w:rsid w:val="4E84CE1F"/>
    <w:rsid w:val="4FD45664"/>
    <w:rsid w:val="50419588"/>
    <w:rsid w:val="50B0C9CD"/>
    <w:rsid w:val="50C55A54"/>
    <w:rsid w:val="54673261"/>
    <w:rsid w:val="5550DC76"/>
    <w:rsid w:val="56CA38F5"/>
    <w:rsid w:val="5706ED6E"/>
    <w:rsid w:val="572BA118"/>
    <w:rsid w:val="58E0A2CF"/>
    <w:rsid w:val="591C72CD"/>
    <w:rsid w:val="5A8533F3"/>
    <w:rsid w:val="5BD3AA38"/>
    <w:rsid w:val="5C066973"/>
    <w:rsid w:val="5C5A75C2"/>
    <w:rsid w:val="5CEAE626"/>
    <w:rsid w:val="5D24CF38"/>
    <w:rsid w:val="5E816A4A"/>
    <w:rsid w:val="610C6AEE"/>
    <w:rsid w:val="612C0F3C"/>
    <w:rsid w:val="61BE5749"/>
    <w:rsid w:val="627367D8"/>
    <w:rsid w:val="63AC0A29"/>
    <w:rsid w:val="66301C18"/>
    <w:rsid w:val="66E046B3"/>
    <w:rsid w:val="6855CC1A"/>
    <w:rsid w:val="68D66F7F"/>
    <w:rsid w:val="69033D44"/>
    <w:rsid w:val="6967E438"/>
    <w:rsid w:val="6AE8CD90"/>
    <w:rsid w:val="6DDBA486"/>
    <w:rsid w:val="713DEA73"/>
    <w:rsid w:val="7428CDB8"/>
    <w:rsid w:val="7522F8E2"/>
    <w:rsid w:val="78AB7C29"/>
    <w:rsid w:val="7A6B87CB"/>
    <w:rsid w:val="7A8F641C"/>
    <w:rsid w:val="7D2E8E56"/>
    <w:rsid w:val="7F016805"/>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3FF08A"/>
  <w15:docId w15:val="{EED9E132-1ABA-43C5-9560-28740B854C1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IN" w:eastAsia="en-IN" w:bidi="te-IN"/>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semiHidden="0" w:qFormat="1"/>
    <w:lsdException w:name="toc 2" w:uiPriority="39" w:semiHidden="0" w:qFormat="1"/>
    <w:lsdException w:name="toc 3" w:uiPriority="39" w:semiHidden="0" w:qFormat="1"/>
    <w:lsdException w:name="toc 4" w:qFormat="1"/>
    <w:lsdException w:name="toc 5" w:qFormat="1"/>
    <w:lsdException w:name="toc 6" w:qFormat="1"/>
    <w:lsdException w:name="toc 7" w:qFormat="1"/>
    <w:lsdException w:name="toc 8" w:qFormat="1"/>
    <w:lsdException w:name="toc 9" w:qFormat="1"/>
    <w:lsdException w:name="Normal Indent" w:unhideWhenUsed="1"/>
    <w:lsdException w:name="footnote text" w:unhideWhenUsed="1"/>
    <w:lsdException w:name="annotation text" w:unhideWhenUsed="1"/>
    <w:lsdException w:name="header" w:semiHidden="0"/>
    <w:lsdException w:name="footer" w:semiHidden="0"/>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semiHidden="0" w:qFormat="1"/>
    <w:lsdException w:name="endnote reference" w:unhideWhenUsed="1"/>
    <w:lsdException w:name="endnote text" w:unhideWhenUsed="1"/>
    <w:lsdException w:name="table of authorities" w:unhideWhenUsed="1"/>
    <w:lsdException w:name="macro" w:semiHidden="0"/>
    <w:lsdException w:name="toa heading" w:unhideWhenUsed="1"/>
    <w:lsdException w:name="List" w:unhideWhenUsed="1"/>
    <w:lsdException w:name="List Bullet" w:semiHidden="0"/>
    <w:lsdException w:name="List Number" w:semiHidden="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Body Text" w:semiHidden="0"/>
    <w:lsdException w:name="Body Text Indent" w:semiHidden="0" w:qFormat="1"/>
    <w:lsdException w:name="List Continue" w:unhideWhenUsed="1"/>
    <w:lsdException w:name="List Continue 2" w:unhideWhenUsed="1"/>
    <w:lsdException w:name="List Continue 3" w:semiHidden="0"/>
    <w:lsdException w:name="List Continue 4" w:semiHidden="0"/>
    <w:lsdException w:name="List Continue 5" w:semiHidden="0"/>
    <w:lsdException w:name="Message Header" w:semiHidden="0"/>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qFormat="1"/>
    <w:lsdException w:name="Body Text Indent 3" w:unhideWhenUsed="1"/>
    <w:lsdException w:name="Block Text" w:unhideWhenUsed="1"/>
    <w:lsdException w:name="Hyperlink" w:uiPriority="99" w:semiHidden="0" w:qFormat="1"/>
    <w:lsdException w:name="FollowedHyperlink" w:unhideWhenUsed="1"/>
    <w:lsdException w:name="Strong" w:semiHidden="0" w:qFormat="1"/>
    <w:lsdException w:name="Emphasis" w:semiHidden="0" w:qFormat="1"/>
    <w:lsdException w:name="Document Map"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qFormat="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qFormat="1"/>
    <w:lsdException w:name="Table Grid" w:semiHidden="0"/>
    <w:lsdException w:name="Table Theme" w:unhideWhenUsed="1"/>
    <w:lsdException w:name="Placeholder Text" w:uiPriority="99" w:unhideWhenUsed="1"/>
    <w:lsdException w:name="No Spacing" w:uiPriority="99" w:unhideWhenUsed="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rsid w:val="003B03B3"/>
    <w:rPr>
      <w:lang w:val="en-US" w:eastAsia="en-US" w:bidi="ar-SA"/>
    </w:rPr>
  </w:style>
  <w:style w:type="paragraph" w:styleId="Heading1">
    <w:name w:val="heading 1"/>
    <w:basedOn w:val="Heading3"/>
    <w:next w:val="Normal"/>
    <w:qFormat/>
    <w:rsid w:val="003B03B3"/>
    <w:pPr>
      <w:numPr>
        <w:ilvl w:val="0"/>
      </w:numPr>
      <w:outlineLvl w:val="0"/>
    </w:pPr>
  </w:style>
  <w:style w:type="paragraph" w:styleId="Heading2">
    <w:name w:val="heading 2"/>
    <w:basedOn w:val="Normal"/>
    <w:next w:val="Normal"/>
    <w:qFormat/>
    <w:rsid w:val="003B03B3"/>
    <w:pPr>
      <w:keepNext/>
      <w:numPr>
        <w:ilvl w:val="1"/>
        <w:numId w:val="1"/>
      </w:numPr>
      <w:spacing w:before="240" w:after="60"/>
      <w:ind w:left="475"/>
      <w:outlineLvl w:val="1"/>
    </w:pPr>
    <w:rPr>
      <w:rFonts w:ascii="Arial" w:hAnsi="Arial" w:cs="Arial"/>
      <w:b/>
      <w:bCs/>
      <w:iCs/>
      <w:sz w:val="24"/>
      <w:szCs w:val="28"/>
    </w:rPr>
  </w:style>
  <w:style w:type="paragraph" w:styleId="Heading3">
    <w:name w:val="heading 3"/>
    <w:basedOn w:val="Normal"/>
    <w:next w:val="Normal"/>
    <w:qFormat/>
    <w:rsid w:val="003B03B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B03B3"/>
    <w:pPr>
      <w:keepNext/>
      <w:numPr>
        <w:ilvl w:val="3"/>
        <w:numId w:val="2"/>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qFormat/>
    <w:rsid w:val="003B03B3"/>
    <w:rPr>
      <w:rFonts w:ascii="Tahoma" w:hAnsi="Tahoma" w:cs="Tahoma"/>
      <w:sz w:val="16"/>
      <w:szCs w:val="16"/>
    </w:rPr>
  </w:style>
  <w:style w:type="paragraph" w:styleId="BodyText">
    <w:name w:val="Body Text"/>
    <w:basedOn w:val="Normal"/>
    <w:rsid w:val="003B03B3"/>
    <w:pPr>
      <w:spacing w:after="120"/>
    </w:pPr>
  </w:style>
  <w:style w:type="paragraph" w:styleId="BodyTextIndent">
    <w:name w:val="Body Text Indent"/>
    <w:basedOn w:val="Normal"/>
    <w:link w:val="BodyTextIndentChar"/>
    <w:qFormat/>
    <w:rsid w:val="003B03B3"/>
    <w:pPr>
      <w:spacing w:after="120"/>
      <w:ind w:left="360"/>
    </w:pPr>
  </w:style>
  <w:style w:type="paragraph" w:styleId="BodyTextIndent2">
    <w:name w:val="Body Text Indent 2"/>
    <w:basedOn w:val="Normal"/>
    <w:link w:val="BodyTextIndent2Char"/>
    <w:qFormat/>
    <w:rsid w:val="003B03B3"/>
    <w:pPr>
      <w:spacing w:after="120" w:line="480" w:lineRule="auto"/>
      <w:ind w:left="360"/>
    </w:pPr>
  </w:style>
  <w:style w:type="paragraph" w:styleId="DocumentMap">
    <w:name w:val="Document Map"/>
    <w:basedOn w:val="Normal"/>
    <w:semiHidden/>
    <w:qFormat/>
    <w:rsid w:val="003B03B3"/>
    <w:pPr>
      <w:shd w:val="clear" w:color="auto" w:fill="000080"/>
    </w:pPr>
    <w:rPr>
      <w:rFonts w:ascii="Tahoma" w:hAnsi="Tahoma" w:cs="Tahoma"/>
    </w:rPr>
  </w:style>
  <w:style w:type="character" w:styleId="FollowedHyperlink">
    <w:name w:val="FollowedHyperlink"/>
    <w:basedOn w:val="DefaultParagraphFont"/>
    <w:semiHidden/>
    <w:unhideWhenUsed/>
    <w:rsid w:val="003B03B3"/>
    <w:rPr>
      <w:color w:val="800080" w:themeColor="followedHyperlink"/>
      <w:u w:val="single"/>
    </w:rPr>
  </w:style>
  <w:style w:type="paragraph" w:styleId="Footer">
    <w:name w:val="footer"/>
    <w:basedOn w:val="Normal"/>
    <w:rsid w:val="003B03B3"/>
    <w:pPr>
      <w:tabs>
        <w:tab w:val="center" w:pos="4320"/>
        <w:tab w:val="right" w:pos="8640"/>
      </w:tabs>
    </w:pPr>
  </w:style>
  <w:style w:type="paragraph" w:styleId="Header">
    <w:name w:val="header"/>
    <w:basedOn w:val="Normal"/>
    <w:rsid w:val="003B03B3"/>
    <w:pPr>
      <w:tabs>
        <w:tab w:val="center" w:pos="4320"/>
        <w:tab w:val="right" w:pos="8640"/>
      </w:tabs>
    </w:pPr>
  </w:style>
  <w:style w:type="character" w:styleId="Hyperlink">
    <w:name w:val="Hyperlink"/>
    <w:basedOn w:val="DefaultParagraphFont"/>
    <w:uiPriority w:val="99"/>
    <w:qFormat/>
    <w:rsid w:val="003B03B3"/>
    <w:rPr>
      <w:color w:val="0000FF"/>
      <w:u w:val="single"/>
    </w:rPr>
  </w:style>
  <w:style w:type="character" w:styleId="PageNumber">
    <w:name w:val="page number"/>
    <w:basedOn w:val="DefaultParagraphFont"/>
    <w:qFormat/>
    <w:rsid w:val="003B03B3"/>
  </w:style>
  <w:style w:type="character" w:styleId="Strong">
    <w:name w:val="Strong"/>
    <w:basedOn w:val="DefaultParagraphFont"/>
    <w:qFormat/>
    <w:rsid w:val="003B03B3"/>
    <w:rPr>
      <w:b/>
    </w:rPr>
  </w:style>
  <w:style w:type="paragraph" w:styleId="Title">
    <w:name w:val="Title"/>
    <w:basedOn w:val="Normal"/>
    <w:next w:val="Normal"/>
    <w:qFormat/>
    <w:rsid w:val="003B03B3"/>
    <w:pPr>
      <w:widowControl w:val="0"/>
      <w:jc w:val="center"/>
    </w:pPr>
    <w:rPr>
      <w:rFonts w:ascii="Arial" w:hAnsi="Arial"/>
      <w:b/>
      <w:sz w:val="36"/>
    </w:rPr>
  </w:style>
  <w:style w:type="paragraph" w:styleId="TOC1">
    <w:name w:val="toc 1"/>
    <w:basedOn w:val="Normal"/>
    <w:next w:val="Normal"/>
    <w:uiPriority w:val="39"/>
    <w:qFormat/>
    <w:rsid w:val="003B03B3"/>
    <w:pPr>
      <w:spacing w:before="120" w:after="120"/>
    </w:pPr>
    <w:rPr>
      <w:rFonts w:ascii="Calibri" w:hAnsi="Calibri" w:cs="Calibri"/>
      <w:b/>
      <w:bCs/>
      <w:caps/>
    </w:rPr>
  </w:style>
  <w:style w:type="paragraph" w:styleId="TOC2">
    <w:name w:val="toc 2"/>
    <w:basedOn w:val="Normal"/>
    <w:next w:val="Normal"/>
    <w:uiPriority w:val="39"/>
    <w:qFormat/>
    <w:rsid w:val="003B03B3"/>
    <w:pPr>
      <w:tabs>
        <w:tab w:val="right" w:leader="dot" w:pos="8630"/>
      </w:tabs>
    </w:pPr>
    <w:rPr>
      <w:rFonts w:ascii="Calibri" w:hAnsi="Calibri" w:cs="Calibri"/>
      <w:smallCaps/>
    </w:rPr>
  </w:style>
  <w:style w:type="paragraph" w:styleId="TOC3">
    <w:name w:val="toc 3"/>
    <w:basedOn w:val="Normal"/>
    <w:next w:val="Normal"/>
    <w:uiPriority w:val="39"/>
    <w:qFormat/>
    <w:rsid w:val="003B03B3"/>
    <w:pPr>
      <w:ind w:left="400"/>
    </w:pPr>
    <w:rPr>
      <w:rFonts w:ascii="Calibri" w:hAnsi="Calibri" w:cs="Calibri"/>
      <w:i/>
      <w:iCs/>
    </w:rPr>
  </w:style>
  <w:style w:type="paragraph" w:styleId="TOC4">
    <w:name w:val="toc 4"/>
    <w:basedOn w:val="Normal"/>
    <w:next w:val="Normal"/>
    <w:semiHidden/>
    <w:qFormat/>
    <w:rsid w:val="003B03B3"/>
    <w:pPr>
      <w:ind w:left="600"/>
    </w:pPr>
    <w:rPr>
      <w:rFonts w:ascii="Calibri" w:hAnsi="Calibri" w:cs="Calibri"/>
      <w:sz w:val="18"/>
      <w:szCs w:val="18"/>
    </w:rPr>
  </w:style>
  <w:style w:type="paragraph" w:styleId="TOC5">
    <w:name w:val="toc 5"/>
    <w:basedOn w:val="Normal"/>
    <w:next w:val="Normal"/>
    <w:semiHidden/>
    <w:qFormat/>
    <w:rsid w:val="003B03B3"/>
    <w:pPr>
      <w:ind w:left="800"/>
    </w:pPr>
    <w:rPr>
      <w:rFonts w:ascii="Calibri" w:hAnsi="Calibri" w:cs="Calibri"/>
      <w:sz w:val="18"/>
      <w:szCs w:val="18"/>
    </w:rPr>
  </w:style>
  <w:style w:type="paragraph" w:styleId="TOC6">
    <w:name w:val="toc 6"/>
    <w:basedOn w:val="Normal"/>
    <w:next w:val="Normal"/>
    <w:semiHidden/>
    <w:qFormat/>
    <w:rsid w:val="003B03B3"/>
    <w:pPr>
      <w:ind w:left="1000"/>
    </w:pPr>
    <w:rPr>
      <w:rFonts w:ascii="Calibri" w:hAnsi="Calibri" w:cs="Calibri"/>
      <w:sz w:val="18"/>
      <w:szCs w:val="18"/>
    </w:rPr>
  </w:style>
  <w:style w:type="paragraph" w:styleId="TOC7">
    <w:name w:val="toc 7"/>
    <w:basedOn w:val="Normal"/>
    <w:next w:val="Normal"/>
    <w:semiHidden/>
    <w:qFormat/>
    <w:rsid w:val="003B03B3"/>
    <w:pPr>
      <w:ind w:left="1200"/>
    </w:pPr>
    <w:rPr>
      <w:rFonts w:ascii="Calibri" w:hAnsi="Calibri" w:cs="Calibri"/>
      <w:sz w:val="18"/>
      <w:szCs w:val="18"/>
    </w:rPr>
  </w:style>
  <w:style w:type="paragraph" w:styleId="TOC8">
    <w:name w:val="toc 8"/>
    <w:basedOn w:val="Normal"/>
    <w:next w:val="Normal"/>
    <w:semiHidden/>
    <w:qFormat/>
    <w:rsid w:val="003B03B3"/>
    <w:pPr>
      <w:ind w:left="1400"/>
    </w:pPr>
    <w:rPr>
      <w:rFonts w:ascii="Calibri" w:hAnsi="Calibri" w:cs="Calibri"/>
      <w:sz w:val="18"/>
      <w:szCs w:val="18"/>
    </w:rPr>
  </w:style>
  <w:style w:type="paragraph" w:styleId="TOC9">
    <w:name w:val="toc 9"/>
    <w:basedOn w:val="Normal"/>
    <w:next w:val="Normal"/>
    <w:semiHidden/>
    <w:qFormat/>
    <w:rsid w:val="003B03B3"/>
    <w:pPr>
      <w:ind w:left="1600"/>
    </w:pPr>
    <w:rPr>
      <w:rFonts w:ascii="Calibri" w:hAnsi="Calibri" w:cs="Calibri"/>
      <w:sz w:val="18"/>
      <w:szCs w:val="18"/>
    </w:rPr>
  </w:style>
  <w:style w:type="paragraph" w:styleId="MainTitle" w:customStyle="1">
    <w:name w:val="Main Title"/>
    <w:basedOn w:val="Normal"/>
    <w:rsid w:val="003B03B3"/>
    <w:pPr>
      <w:widowControl w:val="0"/>
      <w:spacing w:before="480" w:after="60"/>
      <w:jc w:val="center"/>
    </w:pPr>
    <w:rPr>
      <w:rFonts w:ascii="Arial" w:hAnsi="Arial"/>
      <w:b/>
      <w:kern w:val="28"/>
      <w:sz w:val="32"/>
    </w:rPr>
  </w:style>
  <w:style w:type="paragraph" w:styleId="InfoBlue" w:customStyle="1">
    <w:name w:val="InfoBlue"/>
    <w:basedOn w:val="Normal"/>
    <w:next w:val="BodyText"/>
    <w:qFormat/>
    <w:rsid w:val="003B03B3"/>
    <w:pPr>
      <w:widowControl w:val="0"/>
      <w:spacing w:after="120" w:line="240" w:lineRule="atLeast"/>
      <w:ind w:left="720"/>
    </w:pPr>
    <w:rPr>
      <w:i/>
      <w:color w:val="0000FF"/>
    </w:rPr>
  </w:style>
  <w:style w:type="paragraph" w:styleId="BodyText1" w:customStyle="1">
    <w:name w:val="Body Text1"/>
    <w:qFormat/>
    <w:rsid w:val="003B03B3"/>
    <w:pPr>
      <w:keepLines/>
      <w:spacing w:after="120" w:line="220" w:lineRule="atLeast"/>
    </w:pPr>
    <w:rPr>
      <w:lang w:val="en-GB" w:eastAsia="en-US" w:bidi="ar-SA"/>
    </w:rPr>
  </w:style>
  <w:style w:type="paragraph" w:styleId="sectitile" w:customStyle="1">
    <w:name w:val="sectitile"/>
    <w:qFormat/>
    <w:rsid w:val="003B03B3"/>
    <w:pPr>
      <w:tabs>
        <w:tab w:val="right" w:leader="underscore" w:pos="10080"/>
      </w:tabs>
      <w:overflowPunct w:val="0"/>
      <w:autoSpaceDE w:val="0"/>
      <w:autoSpaceDN w:val="0"/>
      <w:adjustRightInd w:val="0"/>
      <w:jc w:val="both"/>
      <w:textAlignment w:val="baseline"/>
    </w:pPr>
    <w:rPr>
      <w:rFonts w:ascii="CG Times (W1)" w:hAnsi="CG Times (W1)"/>
      <w:b/>
      <w:lang w:val="en-US" w:eastAsia="en-US" w:bidi="ar-SA"/>
    </w:rPr>
  </w:style>
  <w:style w:type="paragraph" w:styleId="Tabletext" w:customStyle="1">
    <w:name w:val="Tabletext"/>
    <w:basedOn w:val="Normal"/>
    <w:qFormat/>
    <w:rsid w:val="003B03B3"/>
    <w:pPr>
      <w:keepLines/>
      <w:widowControl w:val="0"/>
      <w:spacing w:after="120" w:line="240" w:lineRule="atLeast"/>
    </w:pPr>
  </w:style>
  <w:style w:type="paragraph" w:styleId="TableText0" w:customStyle="1">
    <w:name w:val="Table Text"/>
    <w:basedOn w:val="Normal"/>
    <w:qFormat/>
    <w:rsid w:val="003B03B3"/>
    <w:rPr>
      <w:rFonts w:ascii="Arial" w:hAnsi="Arial"/>
    </w:rPr>
  </w:style>
  <w:style w:type="character" w:styleId="BodyTextIndentChar" w:customStyle="1">
    <w:name w:val="Body Text Indent Char"/>
    <w:basedOn w:val="DefaultParagraphFont"/>
    <w:link w:val="BodyTextIndent"/>
    <w:qFormat/>
    <w:rsid w:val="003B03B3"/>
  </w:style>
  <w:style w:type="character" w:styleId="BodyTextIndent2Char" w:customStyle="1">
    <w:name w:val="Body Text Indent 2 Char"/>
    <w:basedOn w:val="DefaultParagraphFont"/>
    <w:link w:val="BodyTextIndent2"/>
    <w:qFormat/>
    <w:rsid w:val="003B03B3"/>
  </w:style>
  <w:style w:type="paragraph" w:styleId="para3" w:customStyle="1">
    <w:name w:val="para3"/>
    <w:basedOn w:val="Normal"/>
    <w:qFormat/>
    <w:rsid w:val="003B03B3"/>
    <w:pPr>
      <w:suppressAutoHyphens/>
      <w:spacing w:line="260" w:lineRule="atLeast"/>
      <w:ind w:left="720"/>
      <w:jc w:val="both"/>
    </w:pPr>
    <w:rPr>
      <w:rFonts w:ascii="Arial" w:hAnsi="Arial"/>
      <w:lang w:eastAsia="ar-SA"/>
    </w:rPr>
  </w:style>
  <w:style w:type="paragraph" w:styleId="TOCHeading1" w:customStyle="1">
    <w:name w:val="TOC Heading1"/>
    <w:basedOn w:val="Heading1"/>
    <w:next w:val="Normal"/>
    <w:uiPriority w:val="39"/>
    <w:semiHidden/>
    <w:unhideWhenUsed/>
    <w:qFormat/>
    <w:rsid w:val="003B03B3"/>
    <w:pPr>
      <w:keepLines/>
      <w:numPr>
        <w:numId w:val="0"/>
      </w:numPr>
      <w:spacing w:before="480" w:after="0" w:line="276" w:lineRule="auto"/>
      <w:outlineLvl w:val="9"/>
    </w:pPr>
    <w:rPr>
      <w:rFonts w:ascii="Cambria" w:hAnsi="Cambria" w:cs="Times New Roman"/>
      <w:color w:val="365F91"/>
      <w:sz w:val="28"/>
      <w:szCs w:val="28"/>
    </w:rPr>
  </w:style>
  <w:style w:type="character" w:styleId="BalloonTextChar" w:customStyle="1">
    <w:name w:val="Balloon Text Char"/>
    <w:basedOn w:val="DefaultParagraphFont"/>
    <w:link w:val="BalloonText"/>
    <w:qFormat/>
    <w:rsid w:val="003B03B3"/>
    <w:rPr>
      <w:rFonts w:ascii="Tahoma" w:hAnsi="Tahoma" w:cs="Tahoma"/>
      <w:sz w:val="16"/>
      <w:szCs w:val="16"/>
    </w:rPr>
  </w:style>
  <w:style w:type="paragraph" w:styleId="Default" w:customStyle="1">
    <w:name w:val="Default"/>
    <w:qFormat/>
    <w:rsid w:val="003B03B3"/>
    <w:pPr>
      <w:autoSpaceDE w:val="0"/>
      <w:autoSpaceDN w:val="0"/>
      <w:adjustRightInd w:val="0"/>
    </w:pPr>
    <w:rPr>
      <w:color w:val="000000"/>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en.wikipedia.org/wiki/Data_mediation"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en.wikipedia.org/wiki/Data_transformatio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image" Target="media/image4.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en.wikipedia.org/w/index.php?title=Data_consolidation&amp;action=edit&amp;redlink=1" TargetMode="External" Id="rId22" /><Relationship Type="http://schemas.microsoft.com/office/2011/relationships/people" Target="people.xml" Id="rId27" /><Relationship Type="http://schemas.microsoft.com/office/2020/10/relationships/intelligence" Target="intelligence2.xml" Id="R3bea7aa81e8f43a4" /><Relationship Type="http://schemas.openxmlformats.org/officeDocument/2006/relationships/image" Target="/media/image4.jpg" Id="R377ef654fd2a45da" /><Relationship Type="http://schemas.openxmlformats.org/officeDocument/2006/relationships/image" Target="/media/image2.png" Id="R31f49a2a0b414a8d"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2b84eb40-9918-4ecf-b9ca-64c519ae940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b01f1fda-c5de-4c4a-aeaf-89996165eb0d"/>
    <ds:schemaRef ds:uri="e6d15cc9-787b-40c8-bed9-024a43939d4e"/>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CE5F288D-99AE-4C3F-A0A7-6910EDA304BA}"/>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Suneetha Kk[Capg-93]</lastModifiedBy>
  <revision>15</revision>
  <dcterms:created xsi:type="dcterms:W3CDTF">2022-03-08T15:07:00.0000000Z</dcterms:created>
  <dcterms:modified xsi:type="dcterms:W3CDTF">2022-11-09T05:33:39.8560461Z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y fmtid="{D5CDD505-2E9C-101B-9397-08002B2CF9AE}" pid="13" name="KSOProductBuildVer">
    <vt:lpwstr>1033-11.2.0.11380</vt:lpwstr>
  </property>
  <property fmtid="{D5CDD505-2E9C-101B-9397-08002B2CF9AE}" pid="14" name="ICV">
    <vt:lpwstr>39176E280BB943FDA19941D7BE31CEB3</vt:lpwstr>
  </property>
</Properties>
</file>